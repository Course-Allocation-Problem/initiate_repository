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857FB1" w14:textId="74F35AD6" w:rsidR="00992730" w:rsidRPr="00C22919" w:rsidRDefault="00950466" w:rsidP="00950466">
      <w:pPr>
        <w:jc w:val="center"/>
        <w:rPr>
          <w:rFonts w:cstheme="minorHAnsi"/>
          <w:b/>
          <w:bCs/>
          <w:sz w:val="44"/>
          <w:szCs w:val="44"/>
          <w:u w:val="single"/>
        </w:rPr>
      </w:pPr>
      <w:r w:rsidRPr="00C22919">
        <w:rPr>
          <w:rFonts w:cstheme="minorHAnsi"/>
          <w:b/>
          <w:bCs/>
          <w:sz w:val="44"/>
          <w:szCs w:val="44"/>
          <w:u w:val="single"/>
        </w:rPr>
        <w:t>Vision Statement</w:t>
      </w:r>
    </w:p>
    <w:p w14:paraId="07389ED5" w14:textId="6F326B00" w:rsidR="00950466" w:rsidRPr="00C22919" w:rsidRDefault="00950466" w:rsidP="00950466">
      <w:pPr>
        <w:rPr>
          <w:rFonts w:cstheme="minorHAnsi"/>
          <w:sz w:val="28"/>
          <w:szCs w:val="28"/>
        </w:rPr>
      </w:pPr>
    </w:p>
    <w:p w14:paraId="059DA81A" w14:textId="4F20B9C7" w:rsidR="00950466" w:rsidRPr="00A6293B" w:rsidRDefault="00BC154A" w:rsidP="00BC154A">
      <w:pPr>
        <w:rPr>
          <w:rFonts w:cstheme="minorHAnsi"/>
          <w:sz w:val="24"/>
          <w:szCs w:val="24"/>
        </w:rPr>
      </w:pPr>
      <w:r w:rsidRPr="00A6293B">
        <w:rPr>
          <w:rFonts w:cstheme="minorHAnsi"/>
          <w:b/>
          <w:bCs/>
          <w:sz w:val="24"/>
          <w:szCs w:val="24"/>
        </w:rPr>
        <w:t xml:space="preserve">Defining </w:t>
      </w:r>
      <w:r w:rsidR="00950466" w:rsidRPr="00A6293B">
        <w:rPr>
          <w:rFonts w:cstheme="minorHAnsi"/>
          <w:b/>
          <w:bCs/>
          <w:sz w:val="24"/>
          <w:szCs w:val="24"/>
        </w:rPr>
        <w:t>System:</w:t>
      </w:r>
      <w:r w:rsidR="00950466" w:rsidRPr="00A6293B">
        <w:rPr>
          <w:rFonts w:cstheme="minorHAnsi"/>
          <w:sz w:val="24"/>
          <w:szCs w:val="24"/>
        </w:rPr>
        <w:t xml:space="preserve"> The system will perform a fair division of elective courses for the</w:t>
      </w:r>
      <w:r w:rsidRPr="00A6293B">
        <w:rPr>
          <w:rFonts w:cstheme="minorHAnsi"/>
          <w:sz w:val="24"/>
          <w:szCs w:val="24"/>
        </w:rPr>
        <w:t xml:space="preserve"> </w:t>
      </w:r>
      <w:r w:rsidR="00950466" w:rsidRPr="00A6293B">
        <w:rPr>
          <w:rFonts w:cstheme="minorHAnsi"/>
          <w:sz w:val="24"/>
          <w:szCs w:val="24"/>
        </w:rPr>
        <w:t>students, according to their preferences over the courses and according to the maximum capacity of each course.</w:t>
      </w:r>
    </w:p>
    <w:p w14:paraId="7387CB25" w14:textId="0CD10773" w:rsidR="00BA3633" w:rsidRPr="00A6293B" w:rsidRDefault="00BA3633" w:rsidP="00BC154A">
      <w:pPr>
        <w:rPr>
          <w:rFonts w:cstheme="minorHAnsi"/>
          <w:sz w:val="24"/>
          <w:szCs w:val="24"/>
        </w:rPr>
      </w:pPr>
      <w:ins w:id="0" w:author="Joseph Schtein" w:date="2020-11-15T20:07:00Z">
        <w:r w:rsidRPr="00A6293B">
          <w:rPr>
            <w:rFonts w:cstheme="minorHAnsi"/>
            <w:sz w:val="24"/>
            <w:szCs w:val="24"/>
          </w:rPr>
          <w:t xml:space="preserve">The problem </w:t>
        </w:r>
        <w:r w:rsidR="00795E14" w:rsidRPr="00A6293B">
          <w:rPr>
            <w:rFonts w:cstheme="minorHAnsi"/>
            <w:sz w:val="24"/>
            <w:szCs w:val="24"/>
          </w:rPr>
          <w:t>consists of a set of courses, some of which may have more than one section/time offered. Define the set C={</w:t>
        </w:r>
        <w:proofErr w:type="gramStart"/>
        <w:r w:rsidR="00795E14" w:rsidRPr="00A6293B">
          <w:rPr>
            <w:rFonts w:cstheme="minorHAnsi"/>
            <w:sz w:val="24"/>
            <w:szCs w:val="24"/>
          </w:rPr>
          <w:t>1,..</w:t>
        </w:r>
        <w:proofErr w:type="gramEnd"/>
        <w:r w:rsidR="00795E14" w:rsidRPr="00A6293B">
          <w:rPr>
            <w:rFonts w:cstheme="minorHAnsi"/>
            <w:sz w:val="24"/>
            <w:szCs w:val="24"/>
          </w:rPr>
          <w:t xml:space="preserve">,m} as </w:t>
        </w:r>
      </w:ins>
      <w:r w:rsidR="00995DBA" w:rsidRPr="00A6293B">
        <w:rPr>
          <w:rFonts w:cstheme="minorHAnsi"/>
          <w:sz w:val="24"/>
          <w:szCs w:val="24"/>
        </w:rPr>
        <w:t xml:space="preserve">a </w:t>
      </w:r>
      <w:ins w:id="1" w:author="Joseph Schtein" w:date="2020-11-15T20:07:00Z">
        <w:r w:rsidR="00795E14" w:rsidRPr="00A6293B">
          <w:rPr>
            <w:rFonts w:cstheme="minorHAnsi"/>
            <w:sz w:val="24"/>
            <w:szCs w:val="24"/>
          </w:rPr>
          <w:t xml:space="preserve">set of all course sections offered in the market in which each course section j has </w:t>
        </w:r>
        <w:proofErr w:type="spellStart"/>
        <w:r w:rsidR="00795E14" w:rsidRPr="00A6293B">
          <w:rPr>
            <w:rFonts w:cstheme="minorHAnsi"/>
            <w:sz w:val="24"/>
            <w:szCs w:val="24"/>
          </w:rPr>
          <w:t>qj</w:t>
        </w:r>
        <w:proofErr w:type="spellEnd"/>
        <w:r w:rsidR="00795E14" w:rsidRPr="00A6293B">
          <w:rPr>
            <w:rFonts w:cstheme="minorHAnsi"/>
            <w:sz w:val="24"/>
            <w:szCs w:val="24"/>
          </w:rPr>
          <w:t xml:space="preserve"> seats. The cours</w:t>
        </w:r>
      </w:ins>
      <w:r w:rsidR="00995DBA" w:rsidRPr="00A6293B">
        <w:rPr>
          <w:rFonts w:cstheme="minorHAnsi"/>
          <w:sz w:val="24"/>
          <w:szCs w:val="24"/>
        </w:rPr>
        <w:t>e</w:t>
      </w:r>
      <w:r w:rsidR="00995DBA" w:rsidRPr="00A6293B">
        <w:rPr>
          <w:rFonts w:cstheme="minorHAnsi"/>
          <w:sz w:val="24"/>
          <w:szCs w:val="24"/>
          <w:rtl/>
        </w:rPr>
        <w:t xml:space="preserve"> </w:t>
      </w:r>
      <w:ins w:id="2" w:author="Joseph Schtein" w:date="2020-11-15T20:07:00Z">
        <w:r w:rsidR="00795E14" w:rsidRPr="00A6293B">
          <w:rPr>
            <w:rFonts w:cstheme="minorHAnsi"/>
            <w:sz w:val="24"/>
            <w:szCs w:val="24"/>
          </w:rPr>
          <w:t>section seats are allocated to a set of students       S = {</w:t>
        </w:r>
        <w:proofErr w:type="gramStart"/>
        <w:r w:rsidR="00795E14" w:rsidRPr="00A6293B">
          <w:rPr>
            <w:rFonts w:cstheme="minorHAnsi"/>
            <w:sz w:val="24"/>
            <w:szCs w:val="24"/>
          </w:rPr>
          <w:t>1, ..</w:t>
        </w:r>
        <w:proofErr w:type="gramEnd"/>
        <w:r w:rsidR="00795E14" w:rsidRPr="00A6293B">
          <w:rPr>
            <w:rFonts w:cstheme="minorHAnsi"/>
            <w:sz w:val="24"/>
            <w:szCs w:val="24"/>
          </w:rPr>
          <w:t xml:space="preserve">, n}, each of whom can take at most k courses in each semester. By standard assumptions of rationality, each student </w:t>
        </w:r>
        <w:proofErr w:type="spellStart"/>
        <w:r w:rsidR="00795E14" w:rsidRPr="00A6293B">
          <w:rPr>
            <w:rFonts w:cstheme="minorHAnsi"/>
            <w:sz w:val="24"/>
            <w:szCs w:val="24"/>
          </w:rPr>
          <w:t>i</w:t>
        </w:r>
        <w:proofErr w:type="spellEnd"/>
        <w:r w:rsidR="00795E14" w:rsidRPr="00A6293B">
          <w:rPr>
            <w:rFonts w:cstheme="minorHAnsi"/>
            <w:sz w:val="24"/>
            <w:szCs w:val="24"/>
          </w:rPr>
          <w:t xml:space="preserve"> has real ordinal preferences (utility) over course sections </w:t>
        </w:r>
        <w:proofErr w:type="spellStart"/>
        <w:r w:rsidR="00795E14" w:rsidRPr="00A6293B">
          <w:rPr>
            <w:rFonts w:cstheme="minorHAnsi"/>
            <w:sz w:val="24"/>
            <w:szCs w:val="24"/>
          </w:rPr>
          <w:t>uij</w:t>
        </w:r>
        <w:proofErr w:type="spellEnd"/>
        <w:r w:rsidR="00795E14" w:rsidRPr="00A6293B">
          <w:rPr>
            <w:rFonts w:cstheme="minorHAnsi"/>
            <w:sz w:val="24"/>
            <w:szCs w:val="24"/>
          </w:rPr>
          <w:t>.</w:t>
        </w:r>
      </w:ins>
      <w:del w:id="3" w:author="Joseph Schtein" w:date="2020-11-15T20:07:00Z">
        <w:r w:rsidRPr="00A6293B">
          <w:rPr>
            <w:rFonts w:cstheme="minorHAnsi"/>
            <w:sz w:val="24"/>
            <w:szCs w:val="24"/>
          </w:rPr>
          <w:delText>The problem consists of a finite set of students S = {s1,s2,s3,…,sn}, and a finite set of courses C {c1,c2,c3,…,cn}, with the maximum capacities Q= {q1,q2,q3,…,qm} and every student needs to select k courses. Each student has a preference relation over the courses C (called student preferences), each course (organizer) a preference relation over the students S (called course preferences).</w:delText>
        </w:r>
      </w:del>
    </w:p>
    <w:p w14:paraId="1E1FF4F9" w14:textId="3F21EDBC" w:rsidR="00BC154A" w:rsidRPr="00A6293B" w:rsidRDefault="00BC154A" w:rsidP="00BC154A">
      <w:pPr>
        <w:pStyle w:val="NormalWeb"/>
        <w:rPr>
          <w:rFonts w:asciiTheme="minorHAnsi" w:hAnsiTheme="minorHAnsi" w:cstheme="minorHAnsi"/>
        </w:rPr>
      </w:pPr>
      <w:r w:rsidRPr="00A6293B">
        <w:rPr>
          <w:rFonts w:asciiTheme="minorHAnsi" w:hAnsiTheme="minorHAnsi" w:cstheme="minorHAnsi"/>
          <w:b/>
          <w:bCs/>
        </w:rPr>
        <w:t>Target Audience</w:t>
      </w:r>
      <w:r w:rsidRPr="00A6293B">
        <w:rPr>
          <w:rFonts w:asciiTheme="minorHAnsi" w:hAnsiTheme="minorHAnsi" w:cstheme="minorHAnsi"/>
          <w:b/>
          <w:bCs/>
          <w:rtl/>
        </w:rPr>
        <w:t>:</w:t>
      </w:r>
      <w:r w:rsidRPr="00A6293B">
        <w:rPr>
          <w:rFonts w:asciiTheme="minorHAnsi" w:hAnsiTheme="minorHAnsi" w:cstheme="minorHAnsi"/>
          <w:b/>
          <w:bCs/>
        </w:rPr>
        <w:t xml:space="preserve"> </w:t>
      </w:r>
      <w:r w:rsidRPr="00A6293B">
        <w:rPr>
          <w:rFonts w:asciiTheme="minorHAnsi" w:hAnsiTheme="minorHAnsi" w:cstheme="minorHAnsi"/>
        </w:rPr>
        <w:t xml:space="preserve">the target audience is for university departments and their students. </w:t>
      </w:r>
    </w:p>
    <w:p w14:paraId="2797F3AB" w14:textId="401D5FF2" w:rsidR="00BC154A" w:rsidRPr="00A6293B" w:rsidRDefault="00BC154A" w:rsidP="00BC154A">
      <w:pPr>
        <w:pStyle w:val="NormalWeb"/>
        <w:rPr>
          <w:rFonts w:asciiTheme="minorHAnsi" w:hAnsiTheme="minorHAnsi" w:cstheme="minorHAnsi"/>
        </w:rPr>
      </w:pPr>
      <w:r w:rsidRPr="00A6293B">
        <w:rPr>
          <w:rFonts w:asciiTheme="minorHAnsi" w:hAnsiTheme="minorHAnsi" w:cstheme="minorHAnsi"/>
          <w:b/>
          <w:bCs/>
        </w:rPr>
        <w:t>Reason</w:t>
      </w:r>
      <w:r w:rsidR="00513787" w:rsidRPr="00A6293B">
        <w:rPr>
          <w:rFonts w:asciiTheme="minorHAnsi" w:hAnsiTheme="minorHAnsi" w:cstheme="minorHAnsi"/>
          <w:b/>
          <w:bCs/>
        </w:rPr>
        <w:t>:</w:t>
      </w:r>
      <w:r w:rsidRPr="00A6293B">
        <w:rPr>
          <w:rFonts w:asciiTheme="minorHAnsi" w:hAnsiTheme="minorHAnsi" w:cstheme="minorHAnsi"/>
        </w:rPr>
        <w:t xml:space="preserve"> </w:t>
      </w:r>
      <w:r w:rsidR="00001E9A" w:rsidRPr="00A6293B">
        <w:rPr>
          <w:rFonts w:asciiTheme="minorHAnsi" w:hAnsiTheme="minorHAnsi" w:cstheme="minorHAnsi"/>
        </w:rPr>
        <w:t xml:space="preserve">Today in most higher education institutions, the mode of distribution of elective courses is in the "first come, first </w:t>
      </w:r>
      <w:r w:rsidR="000D116C" w:rsidRPr="00A6293B">
        <w:rPr>
          <w:rFonts w:asciiTheme="minorHAnsi" w:hAnsiTheme="minorHAnsi" w:cstheme="minorHAnsi"/>
        </w:rPr>
        <w:t>served” (FCFS) method</w:t>
      </w:r>
      <w:r w:rsidR="00001E9A" w:rsidRPr="00A6293B">
        <w:rPr>
          <w:rFonts w:asciiTheme="minorHAnsi" w:hAnsiTheme="minorHAnsi" w:cstheme="minorHAnsi"/>
        </w:rPr>
        <w:t>, which means that registration opens at the same time for a large number of students.</w:t>
      </w:r>
    </w:p>
    <w:p w14:paraId="1CF557CC" w14:textId="01A746C4" w:rsidR="00BC154A" w:rsidRPr="00A6293B" w:rsidRDefault="00001E9A" w:rsidP="00BC154A">
      <w:pPr>
        <w:rPr>
          <w:rFonts w:cstheme="minorHAnsi"/>
          <w:sz w:val="24"/>
          <w:szCs w:val="24"/>
        </w:rPr>
      </w:pPr>
      <w:r w:rsidRPr="00A6293B">
        <w:rPr>
          <w:rFonts w:cstheme="minorHAnsi"/>
          <w:sz w:val="24"/>
          <w:szCs w:val="24"/>
        </w:rPr>
        <w:t xml:space="preserve">In our opinion, this method causes an unfair division of the </w:t>
      </w:r>
      <w:r w:rsidR="005D16D7" w:rsidRPr="00A6293B">
        <w:rPr>
          <w:rFonts w:cstheme="minorHAnsi"/>
          <w:sz w:val="24"/>
          <w:szCs w:val="24"/>
        </w:rPr>
        <w:t>courses between</w:t>
      </w:r>
      <w:r w:rsidRPr="00A6293B">
        <w:rPr>
          <w:rFonts w:cstheme="minorHAnsi"/>
          <w:sz w:val="24"/>
          <w:szCs w:val="24"/>
        </w:rPr>
        <w:t xml:space="preserve"> the students. Thus</w:t>
      </w:r>
      <w:r w:rsidR="005D16D7" w:rsidRPr="00A6293B">
        <w:rPr>
          <w:rFonts w:cstheme="minorHAnsi"/>
          <w:sz w:val="24"/>
          <w:szCs w:val="24"/>
        </w:rPr>
        <w:t>, we would like to develop a new method of fair division among the courses.</w:t>
      </w:r>
    </w:p>
    <w:p w14:paraId="1CE0F9BB" w14:textId="77777777" w:rsidR="00A6293B" w:rsidRDefault="0035703B" w:rsidP="001A3DAA">
      <w:pPr>
        <w:rPr>
          <w:rFonts w:cstheme="minorHAnsi"/>
          <w:sz w:val="24"/>
          <w:szCs w:val="24"/>
        </w:rPr>
      </w:pPr>
      <w:r w:rsidRPr="00A6293B">
        <w:rPr>
          <w:rFonts w:cstheme="minorHAnsi"/>
          <w:b/>
          <w:bCs/>
          <w:sz w:val="24"/>
          <w:szCs w:val="24"/>
        </w:rPr>
        <w:t xml:space="preserve">Similar systems: </w:t>
      </w:r>
      <w:r w:rsidRPr="00A6293B">
        <w:rPr>
          <w:rFonts w:cstheme="minorHAnsi"/>
          <w:sz w:val="24"/>
          <w:szCs w:val="24"/>
        </w:rPr>
        <w:t xml:space="preserve">These days, </w:t>
      </w:r>
      <w:r w:rsidR="00565BD2" w:rsidRPr="00A6293B">
        <w:rPr>
          <w:rFonts w:cstheme="minorHAnsi"/>
          <w:sz w:val="24"/>
          <w:szCs w:val="24"/>
        </w:rPr>
        <w:t>several similar systems</w:t>
      </w:r>
      <w:r w:rsidRPr="00A6293B">
        <w:rPr>
          <w:rFonts w:cstheme="minorHAnsi"/>
          <w:sz w:val="24"/>
          <w:szCs w:val="24"/>
        </w:rPr>
        <w:t xml:space="preserve"> exist on the market which most of them based on the following algorithm:</w:t>
      </w:r>
      <w:r w:rsidRPr="00A6293B">
        <w:rPr>
          <w:rFonts w:cstheme="minorHAnsi"/>
          <w:sz w:val="24"/>
          <w:szCs w:val="24"/>
        </w:rPr>
        <w:br/>
      </w:r>
    </w:p>
    <w:p w14:paraId="1447A51B" w14:textId="2CF70E01" w:rsidR="0035703B" w:rsidRPr="00A6293B" w:rsidRDefault="000D116C" w:rsidP="001A3DAA">
      <w:pPr>
        <w:rPr>
          <w:rFonts w:cstheme="minorHAnsi"/>
          <w:sz w:val="24"/>
          <w:szCs w:val="24"/>
        </w:rPr>
      </w:pPr>
      <w:r w:rsidRPr="00A6293B">
        <w:rPr>
          <w:rFonts w:cstheme="minorHAnsi"/>
          <w:sz w:val="24"/>
          <w:szCs w:val="24"/>
        </w:rPr>
        <w:t xml:space="preserve">1) </w:t>
      </w:r>
      <w:r w:rsidRPr="00A6293B">
        <w:rPr>
          <w:rFonts w:cstheme="minorHAnsi"/>
          <w:sz w:val="24"/>
          <w:szCs w:val="24"/>
          <w:u w:val="single"/>
        </w:rPr>
        <w:t>"first come, first served” (FCFS)</w:t>
      </w:r>
      <w:r w:rsidRPr="00A6293B">
        <w:rPr>
          <w:rFonts w:cstheme="minorHAnsi"/>
          <w:sz w:val="24"/>
          <w:szCs w:val="24"/>
        </w:rPr>
        <w:t xml:space="preserve"> - </w:t>
      </w:r>
      <w:r w:rsidR="001A3DAA" w:rsidRPr="00A6293B">
        <w:rPr>
          <w:rFonts w:cstheme="minorHAnsi"/>
          <w:sz w:val="24"/>
          <w:szCs w:val="24"/>
        </w:rPr>
        <w:t xml:space="preserve">During the application period students can assign to </w:t>
      </w:r>
      <w:r w:rsidR="00B01041" w:rsidRPr="00A6293B">
        <w:rPr>
          <w:rFonts w:cstheme="minorHAnsi"/>
          <w:sz w:val="24"/>
          <w:szCs w:val="24"/>
        </w:rPr>
        <w:t>several cou</w:t>
      </w:r>
      <w:r w:rsidR="00995DBA" w:rsidRPr="00A6293B">
        <w:rPr>
          <w:rFonts w:cstheme="minorHAnsi"/>
          <w:sz w:val="24"/>
          <w:szCs w:val="24"/>
        </w:rPr>
        <w:t>rs</w:t>
      </w:r>
      <w:r w:rsidR="00B01041" w:rsidRPr="00A6293B">
        <w:rPr>
          <w:rFonts w:cstheme="minorHAnsi"/>
          <w:sz w:val="24"/>
          <w:szCs w:val="24"/>
        </w:rPr>
        <w:t>es</w:t>
      </w:r>
      <w:r w:rsidR="001A3DAA" w:rsidRPr="00A6293B">
        <w:rPr>
          <w:rFonts w:cstheme="minorHAnsi"/>
          <w:sz w:val="24"/>
          <w:szCs w:val="24"/>
        </w:rPr>
        <w:t xml:space="preserve"> wherever free seats are available based on their time of arrival after the registration time starts. Changing the course assignment later is only possible after the existing course assignment is canceled by a student.</w:t>
      </w:r>
    </w:p>
    <w:p w14:paraId="05DAB65A" w14:textId="4C19E5CC" w:rsidR="007611D2" w:rsidRPr="00A6293B" w:rsidRDefault="00513787" w:rsidP="007611D2">
      <w:pPr>
        <w:rPr>
          <w:rFonts w:cstheme="minorHAnsi"/>
          <w:sz w:val="24"/>
          <w:szCs w:val="24"/>
        </w:rPr>
      </w:pPr>
      <w:r w:rsidRPr="00A6293B">
        <w:rPr>
          <w:rFonts w:cstheme="minorHAnsi"/>
          <w:sz w:val="24"/>
          <w:szCs w:val="24"/>
          <w:u w:val="single"/>
        </w:rPr>
        <w:t>Flaws</w:t>
      </w:r>
      <w:r w:rsidR="007611D2" w:rsidRPr="00A6293B">
        <w:rPr>
          <w:rFonts w:cstheme="minorHAnsi"/>
          <w:sz w:val="24"/>
          <w:szCs w:val="24"/>
        </w:rPr>
        <w:t xml:space="preserve">: </w:t>
      </w:r>
    </w:p>
    <w:p w14:paraId="75A368A7" w14:textId="0F6410AB" w:rsidR="007611D2" w:rsidRPr="00A6293B" w:rsidRDefault="001A3DAA" w:rsidP="007611D2">
      <w:pPr>
        <w:pStyle w:val="ListParagraph"/>
        <w:numPr>
          <w:ilvl w:val="0"/>
          <w:numId w:val="1"/>
        </w:numPr>
        <w:rPr>
          <w:rFonts w:cstheme="minorHAnsi"/>
          <w:sz w:val="24"/>
          <w:szCs w:val="24"/>
        </w:rPr>
      </w:pPr>
      <w:r w:rsidRPr="00A6293B">
        <w:rPr>
          <w:rFonts w:cstheme="minorHAnsi"/>
          <w:sz w:val="24"/>
          <w:szCs w:val="24"/>
        </w:rPr>
        <w:t>This model creates a major burden for the server</w:t>
      </w:r>
      <w:r w:rsidR="007611D2" w:rsidRPr="00A6293B">
        <w:rPr>
          <w:rFonts w:cstheme="minorHAnsi"/>
          <w:sz w:val="24"/>
          <w:szCs w:val="24"/>
        </w:rPr>
        <w:t xml:space="preserve"> and sometimes it could </w:t>
      </w:r>
      <w:r w:rsidR="00E66039" w:rsidRPr="00A6293B">
        <w:rPr>
          <w:rFonts w:cstheme="minorHAnsi"/>
          <w:sz w:val="24"/>
          <w:szCs w:val="24"/>
        </w:rPr>
        <w:t>lead</w:t>
      </w:r>
      <w:r w:rsidR="007611D2" w:rsidRPr="00A6293B">
        <w:rPr>
          <w:rFonts w:cstheme="minorHAnsi"/>
          <w:sz w:val="24"/>
          <w:szCs w:val="24"/>
        </w:rPr>
        <w:t xml:space="preserve"> to </w:t>
      </w:r>
      <w:r w:rsidR="009E1243" w:rsidRPr="00A6293B">
        <w:rPr>
          <w:rFonts w:cstheme="minorHAnsi"/>
          <w:sz w:val="24"/>
          <w:szCs w:val="24"/>
        </w:rPr>
        <w:t>collapse.</w:t>
      </w:r>
      <w:r w:rsidR="007611D2" w:rsidRPr="00A6293B">
        <w:rPr>
          <w:rFonts w:cstheme="minorHAnsi"/>
          <w:sz w:val="24"/>
          <w:szCs w:val="24"/>
        </w:rPr>
        <w:t xml:space="preserve"> </w:t>
      </w:r>
    </w:p>
    <w:p w14:paraId="03CD35A1" w14:textId="5A32965B" w:rsidR="001A3DAA" w:rsidRPr="00A6293B" w:rsidRDefault="007611D2" w:rsidP="007611D2">
      <w:pPr>
        <w:pStyle w:val="ListParagraph"/>
        <w:numPr>
          <w:ilvl w:val="0"/>
          <w:numId w:val="1"/>
        </w:numPr>
        <w:rPr>
          <w:rFonts w:cstheme="minorHAnsi"/>
          <w:sz w:val="24"/>
          <w:szCs w:val="24"/>
        </w:rPr>
      </w:pPr>
      <w:r w:rsidRPr="00A6293B">
        <w:rPr>
          <w:rFonts w:cstheme="minorHAnsi"/>
          <w:sz w:val="24"/>
          <w:szCs w:val="24"/>
        </w:rPr>
        <w:t>The registration process for groups of courses is often ordered sequentially, such that students have to decide in one period whether they register for a particular set of courses so that they don’t have enough time to make the smart decision for them.</w:t>
      </w:r>
    </w:p>
    <w:p w14:paraId="5F0CFF99" w14:textId="767E69B5" w:rsidR="005D16D7" w:rsidRPr="00A6293B" w:rsidRDefault="00565BD2" w:rsidP="00E85F92">
      <w:pPr>
        <w:pStyle w:val="ListParagraph"/>
        <w:numPr>
          <w:ilvl w:val="0"/>
          <w:numId w:val="1"/>
        </w:numPr>
        <w:rPr>
          <w:rFonts w:cstheme="minorHAnsi"/>
          <w:sz w:val="24"/>
          <w:szCs w:val="24"/>
        </w:rPr>
      </w:pPr>
      <w:r w:rsidRPr="00A6293B">
        <w:rPr>
          <w:rFonts w:cstheme="minorHAnsi"/>
          <w:sz w:val="24"/>
          <w:szCs w:val="24"/>
        </w:rPr>
        <w:t>In</w:t>
      </w:r>
      <w:r w:rsidR="00E85F92" w:rsidRPr="00A6293B">
        <w:rPr>
          <w:rFonts w:cstheme="minorHAnsi"/>
          <w:sz w:val="24"/>
          <w:szCs w:val="24"/>
        </w:rPr>
        <w:t xml:space="preserve"> our opinion</w:t>
      </w:r>
      <w:r w:rsidRPr="00A6293B">
        <w:rPr>
          <w:rFonts w:cstheme="minorHAnsi"/>
          <w:sz w:val="24"/>
          <w:szCs w:val="24"/>
        </w:rPr>
        <w:t>,</w:t>
      </w:r>
      <w:r w:rsidR="00E85F92" w:rsidRPr="00A6293B">
        <w:rPr>
          <w:rFonts w:cstheme="minorHAnsi"/>
          <w:sz w:val="24"/>
          <w:szCs w:val="24"/>
        </w:rPr>
        <w:t xml:space="preserve"> the main disadvantage</w:t>
      </w:r>
      <w:r w:rsidR="005F25E9" w:rsidRPr="00A6293B">
        <w:rPr>
          <w:rFonts w:cstheme="minorHAnsi"/>
          <w:sz w:val="24"/>
          <w:szCs w:val="24"/>
        </w:rPr>
        <w:t xml:space="preserve"> is that this method not provides a fair division.</w:t>
      </w:r>
    </w:p>
    <w:p w14:paraId="143A3141" w14:textId="77777777" w:rsidR="00A6293B" w:rsidRDefault="00A6293B" w:rsidP="00264786">
      <w:pPr>
        <w:rPr>
          <w:rFonts w:cstheme="minorHAnsi"/>
          <w:sz w:val="24"/>
          <w:szCs w:val="24"/>
        </w:rPr>
      </w:pPr>
    </w:p>
    <w:p w14:paraId="6571948D" w14:textId="7DD94BB4" w:rsidR="00264786" w:rsidRPr="00A6293B" w:rsidRDefault="00264786" w:rsidP="00264786">
      <w:pPr>
        <w:rPr>
          <w:rFonts w:cstheme="minorHAnsi"/>
          <w:sz w:val="24"/>
          <w:szCs w:val="24"/>
        </w:rPr>
      </w:pPr>
      <w:r w:rsidRPr="00A6293B">
        <w:rPr>
          <w:rFonts w:cstheme="minorHAnsi"/>
          <w:sz w:val="24"/>
          <w:szCs w:val="24"/>
        </w:rPr>
        <w:lastRenderedPageBreak/>
        <w:t xml:space="preserve">2) </w:t>
      </w:r>
      <w:r w:rsidRPr="00A6293B">
        <w:rPr>
          <w:rFonts w:cstheme="minorHAnsi"/>
          <w:sz w:val="24"/>
          <w:szCs w:val="24"/>
          <w:u w:val="single"/>
        </w:rPr>
        <w:t>Boston mechanism</w:t>
      </w:r>
      <w:r w:rsidRPr="00A6293B">
        <w:rPr>
          <w:rFonts w:cstheme="minorHAnsi"/>
          <w:sz w:val="24"/>
          <w:szCs w:val="24"/>
        </w:rPr>
        <w:t xml:space="preserve"> </w:t>
      </w:r>
      <w:r w:rsidR="0068775C" w:rsidRPr="00A6293B">
        <w:rPr>
          <w:rFonts w:cstheme="minorHAnsi"/>
          <w:sz w:val="24"/>
          <w:szCs w:val="24"/>
        </w:rPr>
        <w:t>–</w:t>
      </w:r>
      <w:r w:rsidRPr="00A6293B">
        <w:rPr>
          <w:rFonts w:cstheme="minorHAnsi"/>
          <w:sz w:val="24"/>
          <w:szCs w:val="24"/>
        </w:rPr>
        <w:t xml:space="preserve"> </w:t>
      </w:r>
      <w:r w:rsidR="0068775C" w:rsidRPr="00A6293B">
        <w:rPr>
          <w:rFonts w:cstheme="minorHAnsi"/>
          <w:sz w:val="24"/>
          <w:szCs w:val="24"/>
        </w:rPr>
        <w:t xml:space="preserve">in past this method has been common, over the years it </w:t>
      </w:r>
      <w:r w:rsidR="003564F1" w:rsidRPr="00A6293B">
        <w:rPr>
          <w:rFonts w:cstheme="minorHAnsi"/>
          <w:sz w:val="24"/>
          <w:szCs w:val="24"/>
        </w:rPr>
        <w:t>has</w:t>
      </w:r>
      <w:r w:rsidR="0068775C" w:rsidRPr="00A6293B">
        <w:rPr>
          <w:rFonts w:cstheme="minorHAnsi"/>
          <w:sz w:val="24"/>
          <w:szCs w:val="24"/>
        </w:rPr>
        <w:t xml:space="preserve"> bec</w:t>
      </w:r>
      <w:r w:rsidR="00565BD2" w:rsidRPr="00A6293B">
        <w:rPr>
          <w:rFonts w:cstheme="minorHAnsi"/>
          <w:sz w:val="24"/>
          <w:szCs w:val="24"/>
        </w:rPr>
        <w:t>o</w:t>
      </w:r>
      <w:r w:rsidR="0068775C" w:rsidRPr="00A6293B">
        <w:rPr>
          <w:rFonts w:cstheme="minorHAnsi"/>
          <w:sz w:val="24"/>
          <w:szCs w:val="24"/>
        </w:rPr>
        <w:t>me less common due to its flaws.</w:t>
      </w:r>
      <w:r w:rsidR="00367BA2" w:rsidRPr="00A6293B">
        <w:rPr>
          <w:rFonts w:cstheme="minorHAnsi"/>
          <w:sz w:val="24"/>
          <w:szCs w:val="24"/>
        </w:rPr>
        <w:t xml:space="preserve"> The Boston mechanism is an algorithm that has been used for school </w:t>
      </w:r>
      <w:r w:rsidR="006B2025" w:rsidRPr="00A6293B">
        <w:rPr>
          <w:rFonts w:cstheme="minorHAnsi"/>
          <w:sz w:val="24"/>
          <w:szCs w:val="24"/>
        </w:rPr>
        <w:t>choice,</w:t>
      </w:r>
      <w:r w:rsidR="00367BA2" w:rsidRPr="00A6293B">
        <w:rPr>
          <w:rFonts w:cstheme="minorHAnsi"/>
          <w:sz w:val="24"/>
          <w:szCs w:val="24"/>
        </w:rPr>
        <w:t xml:space="preserve"> it </w:t>
      </w:r>
      <w:r w:rsidR="00C231FA" w:rsidRPr="00A6293B">
        <w:rPr>
          <w:rFonts w:cstheme="minorHAnsi"/>
          <w:sz w:val="24"/>
          <w:szCs w:val="24"/>
        </w:rPr>
        <w:t>works as follows: Let us assume that there are m schools. For round k = 1 to m</w:t>
      </w:r>
      <w:r w:rsidR="00565BD2" w:rsidRPr="00A6293B">
        <w:rPr>
          <w:rFonts w:cstheme="minorHAnsi"/>
          <w:sz w:val="24"/>
          <w:szCs w:val="24"/>
        </w:rPr>
        <w:t>,</w:t>
      </w:r>
      <w:r w:rsidR="00C231FA" w:rsidRPr="00A6293B">
        <w:rPr>
          <w:rFonts w:cstheme="minorHAnsi"/>
          <w:sz w:val="24"/>
          <w:szCs w:val="24"/>
        </w:rPr>
        <w:t xml:space="preserve"> it does the following. In each round k, those students who have not been allocated a seat yet are considered to be allocated a seat at their k-th most preferred school. The seats are allocated according to the priorities of the schools as long as capacity is not used up. By the end of round m, each student has been allocated a school seat.</w:t>
      </w:r>
    </w:p>
    <w:p w14:paraId="4CFCD06B" w14:textId="5E0EEFC7" w:rsidR="00261FD5" w:rsidRPr="00A6293B" w:rsidRDefault="00513787" w:rsidP="00261FD5">
      <w:pPr>
        <w:rPr>
          <w:rFonts w:cstheme="minorHAnsi"/>
          <w:sz w:val="24"/>
          <w:szCs w:val="24"/>
          <w:u w:val="single"/>
        </w:rPr>
      </w:pPr>
      <w:r w:rsidRPr="00A6293B">
        <w:rPr>
          <w:rFonts w:cstheme="minorHAnsi"/>
          <w:sz w:val="24"/>
          <w:szCs w:val="24"/>
          <w:u w:val="single"/>
        </w:rPr>
        <w:t>Flaws</w:t>
      </w:r>
      <w:r w:rsidR="00261FD5" w:rsidRPr="00A6293B">
        <w:rPr>
          <w:rFonts w:cstheme="minorHAnsi"/>
          <w:sz w:val="24"/>
          <w:szCs w:val="24"/>
          <w:u w:val="single"/>
        </w:rPr>
        <w:t xml:space="preserve">: </w:t>
      </w:r>
    </w:p>
    <w:p w14:paraId="03F684AD" w14:textId="77777777" w:rsidR="00513787" w:rsidRPr="00A6293B" w:rsidRDefault="00513787" w:rsidP="00422CBE">
      <w:pPr>
        <w:pStyle w:val="ListParagraph"/>
        <w:numPr>
          <w:ilvl w:val="0"/>
          <w:numId w:val="1"/>
        </w:numPr>
        <w:rPr>
          <w:rFonts w:cstheme="minorHAnsi"/>
          <w:sz w:val="24"/>
          <w:szCs w:val="24"/>
        </w:rPr>
      </w:pPr>
      <w:r w:rsidRPr="00A6293B">
        <w:rPr>
          <w:rFonts w:cstheme="minorHAnsi"/>
          <w:sz w:val="24"/>
          <w:szCs w:val="24"/>
        </w:rPr>
        <w:t>This mechanism does not exhibit a dominant strategy equilibrium</w:t>
      </w:r>
    </w:p>
    <w:p w14:paraId="63A21265" w14:textId="206EDBF0" w:rsidR="00513787" w:rsidRPr="00A6293B" w:rsidRDefault="00513787" w:rsidP="00513787">
      <w:pPr>
        <w:pStyle w:val="ListParagraph"/>
        <w:numPr>
          <w:ilvl w:val="0"/>
          <w:numId w:val="1"/>
        </w:numPr>
        <w:rPr>
          <w:rFonts w:cstheme="minorHAnsi"/>
          <w:sz w:val="24"/>
          <w:szCs w:val="24"/>
        </w:rPr>
      </w:pPr>
      <w:r w:rsidRPr="00A6293B">
        <w:rPr>
          <w:rFonts w:cstheme="minorHAnsi"/>
          <w:sz w:val="24"/>
          <w:szCs w:val="24"/>
        </w:rPr>
        <w:t xml:space="preserve"> </w:t>
      </w:r>
      <w:r w:rsidR="00422CBE" w:rsidRPr="00A6293B">
        <w:rPr>
          <w:rFonts w:cstheme="minorHAnsi"/>
          <w:sz w:val="24"/>
          <w:szCs w:val="24"/>
        </w:rPr>
        <w:t xml:space="preserve">This algorithm </w:t>
      </w:r>
      <w:r w:rsidR="00565BD2" w:rsidRPr="00A6293B">
        <w:rPr>
          <w:rFonts w:cstheme="minorHAnsi"/>
          <w:sz w:val="24"/>
          <w:szCs w:val="24"/>
        </w:rPr>
        <w:t>doe</w:t>
      </w:r>
      <w:r w:rsidR="00422CBE" w:rsidRPr="00A6293B">
        <w:rPr>
          <w:rFonts w:cstheme="minorHAnsi"/>
          <w:sz w:val="24"/>
          <w:szCs w:val="24"/>
        </w:rPr>
        <w:t>sn’t fulfill the stable</w:t>
      </w:r>
      <w:r w:rsidRPr="00A6293B">
        <w:rPr>
          <w:rFonts w:cstheme="minorHAnsi"/>
          <w:sz w:val="24"/>
          <w:szCs w:val="24"/>
        </w:rPr>
        <w:t xml:space="preserve"> matching</w:t>
      </w:r>
      <w:r w:rsidRPr="00A6293B">
        <w:rPr>
          <w:rFonts w:cstheme="minorHAnsi"/>
          <w:sz w:val="24"/>
          <w:szCs w:val="24"/>
          <w:rtl/>
        </w:rPr>
        <w:t xml:space="preserve"> </w:t>
      </w:r>
      <w:r w:rsidR="00422CBE" w:rsidRPr="00A6293B">
        <w:rPr>
          <w:rFonts w:cstheme="minorHAnsi"/>
          <w:sz w:val="24"/>
          <w:szCs w:val="24"/>
        </w:rPr>
        <w:t>principle.</w:t>
      </w:r>
    </w:p>
    <w:p w14:paraId="2780DCDE" w14:textId="5E5B2F0E" w:rsidR="00513787" w:rsidRPr="00A6293B" w:rsidRDefault="00513787" w:rsidP="00513787">
      <w:pPr>
        <w:rPr>
          <w:rFonts w:cstheme="minorHAnsi"/>
          <w:sz w:val="24"/>
          <w:szCs w:val="24"/>
        </w:rPr>
      </w:pPr>
    </w:p>
    <w:p w14:paraId="6B2920D2" w14:textId="74A53345" w:rsidR="00513787" w:rsidRPr="00A6293B" w:rsidRDefault="00513787" w:rsidP="00513787">
      <w:pPr>
        <w:rPr>
          <w:rFonts w:cstheme="minorHAnsi"/>
          <w:sz w:val="24"/>
          <w:szCs w:val="24"/>
        </w:rPr>
      </w:pPr>
      <w:r w:rsidRPr="00A6293B">
        <w:rPr>
          <w:rFonts w:cstheme="minorHAnsi"/>
          <w:sz w:val="24"/>
          <w:szCs w:val="24"/>
        </w:rPr>
        <w:t xml:space="preserve">3) </w:t>
      </w:r>
      <w:r w:rsidRPr="00A6293B">
        <w:rPr>
          <w:rFonts w:cstheme="minorHAnsi"/>
          <w:sz w:val="24"/>
          <w:szCs w:val="24"/>
          <w:u w:val="single"/>
        </w:rPr>
        <w:t xml:space="preserve">Gale &amp; </w:t>
      </w:r>
      <w:proofErr w:type="gramStart"/>
      <w:r w:rsidRPr="00A6293B">
        <w:rPr>
          <w:rFonts w:cstheme="minorHAnsi"/>
          <w:sz w:val="24"/>
          <w:szCs w:val="24"/>
          <w:u w:val="single"/>
        </w:rPr>
        <w:t>Shapley</w:t>
      </w:r>
      <w:r w:rsidRPr="00A6293B">
        <w:rPr>
          <w:rFonts w:cstheme="minorHAnsi"/>
          <w:sz w:val="24"/>
          <w:szCs w:val="24"/>
        </w:rPr>
        <w:t xml:space="preserve">  -</w:t>
      </w:r>
      <w:proofErr w:type="gramEnd"/>
      <w:r w:rsidRPr="00A6293B">
        <w:rPr>
          <w:rFonts w:cstheme="minorHAnsi"/>
          <w:sz w:val="24"/>
          <w:szCs w:val="24"/>
        </w:rPr>
        <w:t xml:space="preserve"> an algorithm for finding a solution to the stable matching problem, this algorithm matches between a student S and a curse C so that (S, C)  will be a stable match.</w:t>
      </w:r>
    </w:p>
    <w:p w14:paraId="4588BE4D" w14:textId="77777777" w:rsidR="00513787" w:rsidRPr="00A6293B" w:rsidRDefault="00513787" w:rsidP="00513787">
      <w:pPr>
        <w:rPr>
          <w:rFonts w:cstheme="minorHAnsi"/>
          <w:sz w:val="24"/>
          <w:szCs w:val="24"/>
        </w:rPr>
      </w:pPr>
      <w:r w:rsidRPr="00A6293B">
        <w:rPr>
          <w:rFonts w:cstheme="minorHAnsi"/>
          <w:sz w:val="24"/>
          <w:szCs w:val="24"/>
        </w:rPr>
        <w:t xml:space="preserve">Boston mechanism was replaced by Gale Shapley, in most higher education institutions in the U.S and has been widely using in Germany. </w:t>
      </w:r>
    </w:p>
    <w:p w14:paraId="4AF5321D" w14:textId="21537BB5" w:rsidR="00513787" w:rsidRPr="00A6293B" w:rsidRDefault="00513787" w:rsidP="00513787">
      <w:pPr>
        <w:rPr>
          <w:rFonts w:cstheme="minorHAnsi"/>
          <w:sz w:val="24"/>
          <w:szCs w:val="24"/>
          <w:u w:val="single"/>
        </w:rPr>
      </w:pPr>
      <w:bookmarkStart w:id="4" w:name="_Hlk55917331"/>
      <w:r w:rsidRPr="00A6293B">
        <w:rPr>
          <w:rFonts w:cstheme="minorHAnsi"/>
          <w:sz w:val="24"/>
          <w:szCs w:val="24"/>
          <w:u w:val="single"/>
        </w:rPr>
        <w:t>Description of the algorithm:</w:t>
      </w:r>
    </w:p>
    <w:bookmarkEnd w:id="4"/>
    <w:p w14:paraId="27021F00" w14:textId="77777777" w:rsidR="00513787" w:rsidRPr="00A6293B" w:rsidRDefault="00513787" w:rsidP="00513787">
      <w:pPr>
        <w:rPr>
          <w:rFonts w:cstheme="minorHAnsi"/>
          <w:sz w:val="24"/>
          <w:szCs w:val="24"/>
        </w:rPr>
      </w:pPr>
      <w:r w:rsidRPr="00A6293B">
        <w:rPr>
          <w:rFonts w:cstheme="minorHAnsi"/>
          <w:sz w:val="24"/>
          <w:szCs w:val="24"/>
        </w:rPr>
        <w:t>Suppose there are S students, C courses, and K courses that any student need to choose from I have to choose from.</w:t>
      </w:r>
      <w:r w:rsidRPr="00A6293B">
        <w:rPr>
          <w:rFonts w:cstheme="minorHAnsi"/>
          <w:sz w:val="24"/>
          <w:szCs w:val="24"/>
        </w:rPr>
        <w:cr/>
      </w:r>
    </w:p>
    <w:p w14:paraId="2D254F44" w14:textId="24D1FDCB" w:rsidR="00513787" w:rsidRPr="00A6293B" w:rsidRDefault="00513787" w:rsidP="00513787">
      <w:pPr>
        <w:rPr>
          <w:rFonts w:cstheme="minorHAnsi"/>
          <w:sz w:val="24"/>
          <w:szCs w:val="24"/>
        </w:rPr>
      </w:pPr>
      <w:r w:rsidRPr="00A6293B">
        <w:rPr>
          <w:rFonts w:cstheme="minorHAnsi"/>
          <w:sz w:val="24"/>
          <w:szCs w:val="24"/>
        </w:rPr>
        <w:t>- S Students submit applications to K courses that they most want out of all the courses that have not yet been rejected.</w:t>
      </w:r>
    </w:p>
    <w:p w14:paraId="02739EE7" w14:textId="625AC486" w:rsidR="00513787" w:rsidRPr="00A6293B" w:rsidRDefault="00513787" w:rsidP="00513787">
      <w:pPr>
        <w:rPr>
          <w:rFonts w:cstheme="minorHAnsi"/>
          <w:sz w:val="24"/>
          <w:szCs w:val="24"/>
        </w:rPr>
      </w:pPr>
      <w:r w:rsidRPr="00A6293B">
        <w:rPr>
          <w:rFonts w:cstheme="minorHAnsi"/>
          <w:sz w:val="24"/>
          <w:szCs w:val="24"/>
        </w:rPr>
        <w:t>- Any course that has more students than its capacity, will contain the prioritized students for this course and rejects everything else.</w:t>
      </w:r>
    </w:p>
    <w:p w14:paraId="58194802" w14:textId="1891A8F1" w:rsidR="00513787" w:rsidRPr="00A6293B" w:rsidRDefault="00513787" w:rsidP="00513787">
      <w:pPr>
        <w:rPr>
          <w:rFonts w:cstheme="minorHAnsi"/>
          <w:sz w:val="24"/>
          <w:szCs w:val="24"/>
        </w:rPr>
      </w:pPr>
      <w:r w:rsidRPr="00A6293B">
        <w:rPr>
          <w:rFonts w:cstheme="minorHAnsi"/>
          <w:sz w:val="24"/>
          <w:szCs w:val="24"/>
        </w:rPr>
        <w:t>- Repeat the first steps until each student has K courses to which each is matched.</w:t>
      </w:r>
    </w:p>
    <w:p w14:paraId="7EF2ADDD" w14:textId="77777777" w:rsidR="00513787" w:rsidRPr="00A6293B" w:rsidRDefault="00513787" w:rsidP="00513787">
      <w:pPr>
        <w:rPr>
          <w:rFonts w:cstheme="minorHAnsi"/>
          <w:sz w:val="24"/>
          <w:szCs w:val="24"/>
          <w:u w:val="single"/>
        </w:rPr>
      </w:pPr>
      <w:r w:rsidRPr="00A6293B">
        <w:rPr>
          <w:rFonts w:cstheme="minorHAnsi"/>
          <w:sz w:val="24"/>
          <w:szCs w:val="24"/>
          <w:u w:val="single"/>
        </w:rPr>
        <w:t>Flaws:</w:t>
      </w:r>
    </w:p>
    <w:p w14:paraId="270AD342" w14:textId="5663EFC5" w:rsidR="00513787" w:rsidRPr="00A6293B" w:rsidRDefault="00513787" w:rsidP="00513787">
      <w:pPr>
        <w:pStyle w:val="ListParagraph"/>
        <w:numPr>
          <w:ilvl w:val="0"/>
          <w:numId w:val="3"/>
        </w:numPr>
        <w:rPr>
          <w:rFonts w:cstheme="minorHAnsi"/>
          <w:sz w:val="24"/>
          <w:szCs w:val="24"/>
        </w:rPr>
      </w:pPr>
      <w:r w:rsidRPr="00A6293B">
        <w:rPr>
          <w:rFonts w:cstheme="minorHAnsi"/>
          <w:sz w:val="24"/>
          <w:szCs w:val="24"/>
        </w:rPr>
        <w:t xml:space="preserve">The algorithm is </w:t>
      </w:r>
      <w:r w:rsidR="00BA3633" w:rsidRPr="00A6293B">
        <w:rPr>
          <w:rFonts w:cstheme="minorHAnsi"/>
          <w:sz w:val="24"/>
          <w:szCs w:val="24"/>
        </w:rPr>
        <w:t>not necessarily Pareto efficient.</w:t>
      </w:r>
    </w:p>
    <w:p w14:paraId="5167B465" w14:textId="7100DAB5" w:rsidR="00513787" w:rsidRPr="00A6293B" w:rsidRDefault="00BA3633" w:rsidP="00463A38">
      <w:pPr>
        <w:pStyle w:val="ListParagraph"/>
        <w:numPr>
          <w:ilvl w:val="0"/>
          <w:numId w:val="3"/>
        </w:numPr>
        <w:rPr>
          <w:rFonts w:cstheme="minorHAnsi"/>
          <w:sz w:val="24"/>
          <w:szCs w:val="24"/>
        </w:rPr>
      </w:pPr>
      <w:r w:rsidRPr="00A6293B">
        <w:rPr>
          <w:rFonts w:cstheme="minorHAnsi"/>
          <w:sz w:val="24"/>
          <w:szCs w:val="24"/>
        </w:rPr>
        <w:t>In order to use the algorithm, we have to create a preference relation for the courses over students.</w:t>
      </w:r>
    </w:p>
    <w:p w14:paraId="791E6D79" w14:textId="77777777" w:rsidR="00261FD5" w:rsidRPr="00A6293B" w:rsidRDefault="00261FD5" w:rsidP="00264786">
      <w:pPr>
        <w:rPr>
          <w:rFonts w:cstheme="minorHAnsi"/>
          <w:sz w:val="24"/>
          <w:szCs w:val="24"/>
        </w:rPr>
      </w:pPr>
    </w:p>
    <w:p w14:paraId="2DC98ACE" w14:textId="77777777" w:rsidR="00A6293B" w:rsidRDefault="00A6293B" w:rsidP="00264786">
      <w:pPr>
        <w:rPr>
          <w:rFonts w:cstheme="minorHAnsi"/>
          <w:sz w:val="24"/>
          <w:szCs w:val="24"/>
        </w:rPr>
      </w:pPr>
    </w:p>
    <w:p w14:paraId="295B88D6" w14:textId="77777777" w:rsidR="00A6293B" w:rsidRDefault="00A6293B" w:rsidP="00264786">
      <w:pPr>
        <w:rPr>
          <w:rFonts w:cstheme="minorHAnsi"/>
          <w:sz w:val="24"/>
          <w:szCs w:val="24"/>
        </w:rPr>
      </w:pPr>
    </w:p>
    <w:p w14:paraId="24EAC2DC" w14:textId="77777777" w:rsidR="00A6293B" w:rsidRDefault="00A6293B" w:rsidP="00264786">
      <w:pPr>
        <w:rPr>
          <w:rFonts w:cstheme="minorHAnsi"/>
          <w:sz w:val="24"/>
          <w:szCs w:val="24"/>
        </w:rPr>
      </w:pPr>
    </w:p>
    <w:p w14:paraId="0F1982DE" w14:textId="379D3443" w:rsidR="003564F1" w:rsidRPr="00A6293B" w:rsidRDefault="00BA3633" w:rsidP="00264786">
      <w:pPr>
        <w:rPr>
          <w:rFonts w:cstheme="minorHAnsi"/>
          <w:sz w:val="24"/>
          <w:szCs w:val="24"/>
          <w:u w:val="single"/>
        </w:rPr>
      </w:pPr>
      <w:r w:rsidRPr="00A6293B">
        <w:rPr>
          <w:rFonts w:cstheme="minorHAnsi"/>
          <w:sz w:val="24"/>
          <w:szCs w:val="24"/>
        </w:rPr>
        <w:lastRenderedPageBreak/>
        <w:t xml:space="preserve">4) </w:t>
      </w:r>
      <w:r w:rsidRPr="00A6293B">
        <w:rPr>
          <w:rFonts w:cstheme="minorHAnsi"/>
          <w:sz w:val="24"/>
          <w:szCs w:val="24"/>
          <w:u w:val="single"/>
        </w:rPr>
        <w:t xml:space="preserve">EADAM: </w:t>
      </w:r>
    </w:p>
    <w:p w14:paraId="44A48BB7" w14:textId="66FA1DA2" w:rsidR="00BA3633" w:rsidRPr="00A6293B" w:rsidRDefault="00BA3633" w:rsidP="00BA3633">
      <w:pPr>
        <w:rPr>
          <w:rFonts w:cstheme="minorHAnsi"/>
          <w:sz w:val="24"/>
          <w:szCs w:val="24"/>
        </w:rPr>
      </w:pPr>
      <w:r w:rsidRPr="00A6293B">
        <w:rPr>
          <w:rFonts w:cstheme="minorHAnsi"/>
          <w:sz w:val="24"/>
          <w:szCs w:val="24"/>
        </w:rPr>
        <w:t>introduced a matching mechanism, which reduces welfare losses on the student side as described above, but gives up on strategy-proofs.</w:t>
      </w:r>
    </w:p>
    <w:p w14:paraId="244FAE30" w14:textId="1FDA3537" w:rsidR="00BA3633" w:rsidRPr="00A6293B" w:rsidRDefault="00BA3633" w:rsidP="00BA3633">
      <w:pPr>
        <w:rPr>
          <w:rFonts w:cstheme="minorHAnsi"/>
          <w:sz w:val="24"/>
          <w:szCs w:val="24"/>
        </w:rPr>
      </w:pPr>
    </w:p>
    <w:p w14:paraId="1138474A" w14:textId="3F376945" w:rsidR="00BA3633" w:rsidRPr="00A6293B" w:rsidRDefault="00BA3633" w:rsidP="00BA3633">
      <w:pPr>
        <w:rPr>
          <w:rFonts w:cstheme="minorHAnsi"/>
          <w:sz w:val="24"/>
          <w:szCs w:val="24"/>
          <w:u w:val="single"/>
        </w:rPr>
      </w:pPr>
      <w:r w:rsidRPr="00A6293B">
        <w:rPr>
          <w:rFonts w:cstheme="minorHAnsi"/>
          <w:sz w:val="24"/>
          <w:szCs w:val="24"/>
          <w:u w:val="single"/>
        </w:rPr>
        <w:t>Description of the algorithm:</w:t>
      </w:r>
    </w:p>
    <w:p w14:paraId="4BCE4918" w14:textId="5ACA8571" w:rsidR="00BA3633" w:rsidRPr="00A6293B" w:rsidRDefault="00BA3633" w:rsidP="00BA3633">
      <w:pPr>
        <w:rPr>
          <w:rFonts w:cstheme="minorHAnsi"/>
          <w:sz w:val="24"/>
          <w:szCs w:val="24"/>
        </w:rPr>
      </w:pPr>
      <w:r w:rsidRPr="00A6293B">
        <w:rPr>
          <w:rFonts w:cstheme="minorHAnsi"/>
          <w:sz w:val="24"/>
          <w:szCs w:val="24"/>
        </w:rPr>
        <w:t>Works the same way as Gail Shepley works except for the fact that after one step a pair (s, c) is found so that S represents a student and C represents a particular course. This pair will be called an "interrupting pair" in other words a pair that is certainly not a stable match.</w:t>
      </w:r>
    </w:p>
    <w:p w14:paraId="2BF0DBC6" w14:textId="468445CD" w:rsidR="00BA3633" w:rsidRPr="00A6293B" w:rsidRDefault="00BA3633" w:rsidP="00BA3633">
      <w:pPr>
        <w:rPr>
          <w:rFonts w:cstheme="minorHAnsi"/>
          <w:sz w:val="24"/>
          <w:szCs w:val="24"/>
        </w:rPr>
      </w:pPr>
      <w:r w:rsidRPr="00A6293B">
        <w:rPr>
          <w:rFonts w:cstheme="minorHAnsi"/>
          <w:sz w:val="24"/>
          <w:szCs w:val="24"/>
        </w:rPr>
        <w:t>So that if after one step we can see that course C matched to the student S but we know for sure that this combination is not a stable match, then instead of waiting for more students to sign up for this course, we will do the following:</w:t>
      </w:r>
      <w:r w:rsidRPr="00A6293B">
        <w:rPr>
          <w:rFonts w:cstheme="minorHAnsi"/>
          <w:sz w:val="24"/>
          <w:szCs w:val="24"/>
        </w:rPr>
        <w:cr/>
        <w:t>We will remove course C from student S's preferences table so that he will not be able to pre-register for this course. it will prevent students that are not "suitable" for this course from signing up for it.</w:t>
      </w:r>
    </w:p>
    <w:p w14:paraId="30083A7C" w14:textId="77777777" w:rsidR="00BA3633" w:rsidRPr="00A6293B" w:rsidRDefault="00BA3633" w:rsidP="00BA3633">
      <w:pPr>
        <w:rPr>
          <w:rFonts w:cstheme="minorHAnsi"/>
          <w:sz w:val="24"/>
          <w:szCs w:val="24"/>
        </w:rPr>
      </w:pPr>
    </w:p>
    <w:p w14:paraId="42D655F7" w14:textId="77777777" w:rsidR="00BA3633" w:rsidRPr="00A6293B" w:rsidRDefault="00BA3633" w:rsidP="00BA3633">
      <w:pPr>
        <w:rPr>
          <w:rFonts w:cstheme="minorHAnsi"/>
          <w:sz w:val="24"/>
          <w:szCs w:val="24"/>
        </w:rPr>
      </w:pPr>
      <w:r w:rsidRPr="00A6293B">
        <w:rPr>
          <w:rFonts w:cstheme="minorHAnsi"/>
          <w:sz w:val="24"/>
          <w:szCs w:val="24"/>
        </w:rPr>
        <w:t>Flaws:</w:t>
      </w:r>
    </w:p>
    <w:p w14:paraId="6FC4A1B9" w14:textId="6169E11B" w:rsidR="00BA3633" w:rsidRPr="00A6293B" w:rsidRDefault="00BA3633" w:rsidP="00BA3633">
      <w:pPr>
        <w:pStyle w:val="ListParagraph"/>
        <w:numPr>
          <w:ilvl w:val="0"/>
          <w:numId w:val="5"/>
        </w:numPr>
        <w:rPr>
          <w:rFonts w:cstheme="minorHAnsi"/>
          <w:sz w:val="24"/>
          <w:szCs w:val="24"/>
        </w:rPr>
      </w:pPr>
      <w:r w:rsidRPr="00A6293B">
        <w:rPr>
          <w:rFonts w:cstheme="minorHAnsi"/>
          <w:sz w:val="24"/>
          <w:szCs w:val="24"/>
        </w:rPr>
        <w:t xml:space="preserve">Does not provides the strategy-proof principle </w:t>
      </w:r>
    </w:p>
    <w:p w14:paraId="7D85268D" w14:textId="0F9C06FC" w:rsidR="00BA3633" w:rsidRPr="00A6293B" w:rsidRDefault="00BA3633" w:rsidP="00BA3633">
      <w:pPr>
        <w:ind w:left="1440" w:hanging="720"/>
        <w:rPr>
          <w:rFonts w:cstheme="minorHAnsi"/>
          <w:sz w:val="24"/>
          <w:szCs w:val="24"/>
        </w:rPr>
      </w:pPr>
      <w:r w:rsidRPr="00A6293B">
        <w:rPr>
          <w:rFonts w:cstheme="minorHAnsi"/>
          <w:sz w:val="24"/>
          <w:szCs w:val="24"/>
        </w:rPr>
        <w:t>ii)</w:t>
      </w:r>
      <w:r w:rsidRPr="00A6293B">
        <w:rPr>
          <w:rFonts w:cstheme="minorHAnsi"/>
          <w:sz w:val="24"/>
          <w:szCs w:val="24"/>
        </w:rPr>
        <w:tab/>
        <w:t>In order to use the algorithm, we have to create a preference relation for the courses over students.</w:t>
      </w:r>
    </w:p>
    <w:p w14:paraId="3DF343E6" w14:textId="3880919E" w:rsidR="00BA3633" w:rsidRPr="00A6293B" w:rsidRDefault="00BA3633" w:rsidP="00BA3633">
      <w:pPr>
        <w:rPr>
          <w:rFonts w:cstheme="minorHAnsi"/>
          <w:sz w:val="24"/>
          <w:szCs w:val="24"/>
        </w:rPr>
      </w:pPr>
    </w:p>
    <w:p w14:paraId="7912CBBA" w14:textId="20638267" w:rsidR="00E13562" w:rsidRPr="00A6293B" w:rsidRDefault="000A1550" w:rsidP="000A1550">
      <w:pPr>
        <w:rPr>
          <w:rFonts w:cstheme="minorHAnsi"/>
          <w:sz w:val="24"/>
          <w:szCs w:val="24"/>
          <w:u w:val="single"/>
        </w:rPr>
      </w:pPr>
      <w:r w:rsidRPr="00A6293B">
        <w:rPr>
          <w:rFonts w:cstheme="minorHAnsi"/>
          <w:sz w:val="24"/>
          <w:szCs w:val="24"/>
        </w:rPr>
        <w:t>5</w:t>
      </w:r>
      <w:r w:rsidR="00E13562" w:rsidRPr="00A6293B">
        <w:rPr>
          <w:rFonts w:cstheme="minorHAnsi"/>
          <w:sz w:val="24"/>
          <w:szCs w:val="24"/>
        </w:rPr>
        <w:t xml:space="preserve">) </w:t>
      </w:r>
      <w:r w:rsidR="00E13562" w:rsidRPr="00A6293B">
        <w:rPr>
          <w:rFonts w:cstheme="minorHAnsi"/>
          <w:sz w:val="24"/>
          <w:szCs w:val="24"/>
          <w:u w:val="single"/>
        </w:rPr>
        <w:t xml:space="preserve">A-CEEI: </w:t>
      </w:r>
      <w:r w:rsidR="00E13562" w:rsidRPr="00A6293B">
        <w:rPr>
          <w:rFonts w:cstheme="minorHAnsi"/>
          <w:sz w:val="24"/>
          <w:szCs w:val="24"/>
          <w:u w:val="single"/>
        </w:rPr>
        <w:br/>
      </w:r>
      <w:r w:rsidR="00E13562" w:rsidRPr="00A6293B">
        <w:rPr>
          <w:rFonts w:cstheme="minorHAnsi"/>
          <w:sz w:val="24"/>
          <w:szCs w:val="24"/>
        </w:rPr>
        <w:t>A-CEEI mechanism was introduced by Budish (2011).</w:t>
      </w:r>
    </w:p>
    <w:p w14:paraId="00D7AC9F" w14:textId="77777777" w:rsidR="002B1645" w:rsidRPr="00A6293B" w:rsidRDefault="002B1645" w:rsidP="002B1645">
      <w:pPr>
        <w:rPr>
          <w:rFonts w:cstheme="minorHAnsi"/>
          <w:sz w:val="24"/>
          <w:szCs w:val="24"/>
          <w:u w:val="single"/>
        </w:rPr>
      </w:pPr>
      <w:r w:rsidRPr="00A6293B">
        <w:rPr>
          <w:rFonts w:cstheme="minorHAnsi"/>
          <w:sz w:val="24"/>
          <w:szCs w:val="24"/>
          <w:u w:val="single"/>
        </w:rPr>
        <w:t>Description of the algorithm:</w:t>
      </w:r>
    </w:p>
    <w:p w14:paraId="432F18D0" w14:textId="525D63E0" w:rsidR="002B1645" w:rsidRPr="00A6293B" w:rsidRDefault="002B1645" w:rsidP="00E13562">
      <w:pPr>
        <w:rPr>
          <w:rFonts w:cstheme="minorHAnsi"/>
          <w:sz w:val="24"/>
          <w:szCs w:val="24"/>
          <w:u w:val="single"/>
        </w:rPr>
      </w:pPr>
      <w:r w:rsidRPr="00A6293B">
        <w:rPr>
          <w:rFonts w:cstheme="minorHAnsi"/>
          <w:sz w:val="24"/>
          <w:szCs w:val="24"/>
        </w:rPr>
        <w:t xml:space="preserve">In A-CEEI, students report their ordinal preferences over all possible schedules of courses, and they have the option to report either their additive or nonadditive complementary/ substitutability preferences, depending on the specific implementation. Then, it assigns a random, approximately equal budget to students and allocates courses through a series of optimizations based on student preferences, student budgets, and course prices, emulating a </w:t>
      </w:r>
      <w:proofErr w:type="spellStart"/>
      <w:r w:rsidRPr="00A6293B">
        <w:rPr>
          <w:rFonts w:cstheme="minorHAnsi"/>
          <w:sz w:val="24"/>
          <w:szCs w:val="24"/>
        </w:rPr>
        <w:t>Walrasian</w:t>
      </w:r>
      <w:proofErr w:type="spellEnd"/>
      <w:r w:rsidRPr="00A6293B">
        <w:rPr>
          <w:rFonts w:cstheme="minorHAnsi"/>
          <w:sz w:val="24"/>
          <w:szCs w:val="24"/>
        </w:rPr>
        <w:t xml:space="preserve">-style price equilibrium. Although several algorithmic variations are possible, one concrete implementation uses a metaheuristic tabu search method to find a nearly optimal price set, which approximately equates the number of available seats of each course (supply) with its demand. The course demand for each price set is calculated by allocating each course seat to a student who wants it and can afford it. The final allocation of courses is achieved </w:t>
      </w:r>
      <w:r w:rsidRPr="00A6293B">
        <w:rPr>
          <w:rFonts w:cstheme="minorHAnsi"/>
          <w:sz w:val="24"/>
          <w:szCs w:val="24"/>
        </w:rPr>
        <w:lastRenderedPageBreak/>
        <w:t>when the error, the difference between allocated and available seats, is less than a predetermined tolerance.</w:t>
      </w:r>
    </w:p>
    <w:p w14:paraId="5608E425" w14:textId="77777777" w:rsidR="002B1645" w:rsidRPr="00A6293B" w:rsidRDefault="002B1645" w:rsidP="002B1645">
      <w:pPr>
        <w:rPr>
          <w:rFonts w:cstheme="minorHAnsi"/>
          <w:sz w:val="24"/>
          <w:szCs w:val="24"/>
          <w:u w:val="single"/>
        </w:rPr>
      </w:pPr>
      <w:r w:rsidRPr="00A6293B">
        <w:rPr>
          <w:rFonts w:cstheme="minorHAnsi"/>
          <w:sz w:val="24"/>
          <w:szCs w:val="24"/>
          <w:u w:val="single"/>
        </w:rPr>
        <w:t>Flaws:</w:t>
      </w:r>
    </w:p>
    <w:p w14:paraId="4A5AB761" w14:textId="77777777" w:rsidR="002B1645" w:rsidRPr="00A6293B" w:rsidRDefault="002B1645" w:rsidP="002B1645">
      <w:pPr>
        <w:pStyle w:val="ListParagraph"/>
        <w:numPr>
          <w:ilvl w:val="0"/>
          <w:numId w:val="7"/>
        </w:numPr>
        <w:rPr>
          <w:rFonts w:cstheme="minorHAnsi"/>
          <w:sz w:val="24"/>
          <w:szCs w:val="24"/>
        </w:rPr>
      </w:pPr>
      <w:r w:rsidRPr="00A6293B">
        <w:rPr>
          <w:rFonts w:cstheme="minorHAnsi"/>
          <w:sz w:val="24"/>
          <w:szCs w:val="24"/>
        </w:rPr>
        <w:t>A-CEEI allows infeasible solutions in which the number of assigned students may exceed the course capacity, a problem to be sorted out after the mechanism.</w:t>
      </w:r>
    </w:p>
    <w:p w14:paraId="6E0B6DAF" w14:textId="320E71D9" w:rsidR="00BA3633" w:rsidRPr="00A6293B" w:rsidRDefault="002B1645" w:rsidP="002B1645">
      <w:pPr>
        <w:pStyle w:val="ListParagraph"/>
        <w:numPr>
          <w:ilvl w:val="0"/>
          <w:numId w:val="7"/>
        </w:numPr>
        <w:rPr>
          <w:rFonts w:cstheme="minorHAnsi"/>
          <w:sz w:val="24"/>
          <w:szCs w:val="24"/>
          <w:u w:val="single"/>
        </w:rPr>
      </w:pPr>
      <w:r w:rsidRPr="00A6293B">
        <w:rPr>
          <w:rFonts w:cstheme="minorHAnsi"/>
          <w:sz w:val="24"/>
          <w:szCs w:val="24"/>
        </w:rPr>
        <w:t>This method randomly prioritizes students with randomly generated budget inequality directly affecting the results, which should, in principle, be avoided whenever possible</w:t>
      </w:r>
      <w:r w:rsidR="00FA5660" w:rsidRPr="00A6293B">
        <w:rPr>
          <w:rFonts w:cstheme="minorHAnsi"/>
          <w:sz w:val="24"/>
          <w:szCs w:val="24"/>
        </w:rPr>
        <w:t>.</w:t>
      </w:r>
    </w:p>
    <w:p w14:paraId="0C4B6703" w14:textId="7651CCE9" w:rsidR="009F5DFE" w:rsidRPr="00A6293B" w:rsidRDefault="009F5DFE" w:rsidP="009F5DFE">
      <w:pPr>
        <w:numPr>
          <w:ilvl w:val="0"/>
          <w:numId w:val="7"/>
        </w:numPr>
        <w:shd w:val="clear" w:color="auto" w:fill="FFFFFF"/>
        <w:spacing w:before="100" w:beforeAutospacing="1" w:after="24" w:line="240" w:lineRule="auto"/>
        <w:rPr>
          <w:rFonts w:eastAsia="Times New Roman" w:cstheme="minorHAnsi"/>
          <w:color w:val="202122"/>
          <w:sz w:val="24"/>
          <w:szCs w:val="24"/>
        </w:rPr>
      </w:pPr>
      <w:r w:rsidRPr="00A6293B">
        <w:rPr>
          <w:rFonts w:eastAsia="Times New Roman" w:cstheme="minorHAnsi"/>
          <w:color w:val="202122"/>
          <w:sz w:val="24"/>
          <w:szCs w:val="24"/>
        </w:rPr>
        <w:t>In particular, the returned allocation is not Pareto-efficient - some items remain unallocated.</w:t>
      </w:r>
    </w:p>
    <w:p w14:paraId="6F3270FD" w14:textId="77777777" w:rsidR="009F5DFE" w:rsidRPr="00A6293B" w:rsidRDefault="009F5DFE" w:rsidP="009F5DFE">
      <w:pPr>
        <w:pStyle w:val="ListParagraph"/>
        <w:ind w:left="1140"/>
        <w:rPr>
          <w:rFonts w:cstheme="minorHAnsi"/>
          <w:sz w:val="24"/>
          <w:szCs w:val="24"/>
          <w:u w:val="single"/>
        </w:rPr>
      </w:pPr>
    </w:p>
    <w:p w14:paraId="0C9D036D" w14:textId="764C3370" w:rsidR="000A1550" w:rsidRPr="00A6293B" w:rsidRDefault="00E9211E" w:rsidP="00BA3633">
      <w:pPr>
        <w:rPr>
          <w:rFonts w:cstheme="minorHAnsi"/>
          <w:sz w:val="24"/>
          <w:szCs w:val="24"/>
        </w:rPr>
      </w:pPr>
      <w:r w:rsidRPr="00A6293B">
        <w:rPr>
          <w:rFonts w:cstheme="minorHAnsi"/>
          <w:sz w:val="24"/>
          <w:szCs w:val="24"/>
        </w:rPr>
        <w:t>6</w:t>
      </w:r>
      <w:r w:rsidR="000A1550" w:rsidRPr="00A6293B">
        <w:rPr>
          <w:rFonts w:cstheme="minorHAnsi"/>
          <w:sz w:val="24"/>
          <w:szCs w:val="24"/>
        </w:rPr>
        <w:t xml:space="preserve">) </w:t>
      </w:r>
      <w:r w:rsidR="000A1550" w:rsidRPr="00A6293B">
        <w:rPr>
          <w:rFonts w:cstheme="minorHAnsi"/>
          <w:sz w:val="24"/>
          <w:szCs w:val="24"/>
          <w:u w:val="single"/>
        </w:rPr>
        <w:t>DRAFT:</w:t>
      </w:r>
      <w:r w:rsidR="000A1550" w:rsidRPr="00A6293B">
        <w:rPr>
          <w:rFonts w:cstheme="minorHAnsi"/>
          <w:sz w:val="24"/>
          <w:szCs w:val="24"/>
          <w:u w:val="single"/>
        </w:rPr>
        <w:br/>
      </w:r>
      <w:r w:rsidR="000A1550" w:rsidRPr="00A6293B">
        <w:rPr>
          <w:rFonts w:cstheme="minorHAnsi"/>
          <w:sz w:val="24"/>
          <w:szCs w:val="24"/>
        </w:rPr>
        <w:t>In the draft mechanism, used by Harvard Business School beginning in the mid-1990s.</w:t>
      </w:r>
    </w:p>
    <w:p w14:paraId="21CF8FC1" w14:textId="77777777" w:rsidR="000A1550" w:rsidRPr="00A6293B" w:rsidRDefault="000A1550" w:rsidP="000A1550">
      <w:pPr>
        <w:rPr>
          <w:rFonts w:cstheme="minorHAnsi"/>
          <w:sz w:val="24"/>
          <w:szCs w:val="24"/>
          <w:u w:val="single"/>
        </w:rPr>
      </w:pPr>
      <w:r w:rsidRPr="00A6293B">
        <w:rPr>
          <w:rFonts w:cstheme="minorHAnsi"/>
          <w:sz w:val="24"/>
          <w:szCs w:val="24"/>
          <w:u w:val="single"/>
        </w:rPr>
        <w:t>Description of the algorithm:</w:t>
      </w:r>
    </w:p>
    <w:p w14:paraId="691C507F" w14:textId="7934F993" w:rsidR="000A1550" w:rsidRPr="00A6293B" w:rsidRDefault="000A1550" w:rsidP="00BA3633">
      <w:pPr>
        <w:rPr>
          <w:rFonts w:cstheme="minorHAnsi"/>
          <w:sz w:val="24"/>
          <w:szCs w:val="24"/>
        </w:rPr>
      </w:pPr>
      <w:r w:rsidRPr="00A6293B">
        <w:rPr>
          <w:rFonts w:cstheme="minorHAnsi"/>
          <w:sz w:val="24"/>
          <w:szCs w:val="24"/>
        </w:rPr>
        <w:t xml:space="preserve"> a computer takes students’ preferences over individual courses. Then student proxies take turns in a “draft order” with one available course seat assigned to each student in each round. In the draft-order procedure, students are first randomly ordered, and in even-numbered rounds, their order is reversed (Budish and Cantillon 2012).</w:t>
      </w:r>
    </w:p>
    <w:p w14:paraId="3711FAF5" w14:textId="77777777" w:rsidR="000A1550" w:rsidRPr="00A6293B" w:rsidRDefault="000A1550" w:rsidP="000A1550">
      <w:pPr>
        <w:rPr>
          <w:rFonts w:cstheme="minorHAnsi"/>
          <w:sz w:val="24"/>
          <w:szCs w:val="24"/>
          <w:u w:val="single"/>
        </w:rPr>
      </w:pPr>
      <w:r w:rsidRPr="00A6293B">
        <w:rPr>
          <w:rFonts w:cstheme="minorHAnsi"/>
          <w:sz w:val="24"/>
          <w:szCs w:val="24"/>
          <w:u w:val="single"/>
        </w:rPr>
        <w:t>Flaws:</w:t>
      </w:r>
    </w:p>
    <w:p w14:paraId="2DD58CA9" w14:textId="18BEE598" w:rsidR="000A1550" w:rsidRPr="00A6293B" w:rsidRDefault="00995DBA" w:rsidP="000A1550">
      <w:pPr>
        <w:pStyle w:val="ListParagraph"/>
        <w:numPr>
          <w:ilvl w:val="0"/>
          <w:numId w:val="11"/>
        </w:numPr>
        <w:rPr>
          <w:rFonts w:cstheme="minorHAnsi"/>
          <w:sz w:val="24"/>
          <w:szCs w:val="24"/>
          <w:u w:val="single"/>
        </w:rPr>
      </w:pPr>
      <w:r w:rsidRPr="00A6293B">
        <w:rPr>
          <w:rFonts w:cstheme="minorHAnsi"/>
          <w:sz w:val="24"/>
          <w:szCs w:val="24"/>
        </w:rPr>
        <w:t>T</w:t>
      </w:r>
      <w:r w:rsidR="000A1550" w:rsidRPr="00A6293B">
        <w:rPr>
          <w:rFonts w:cstheme="minorHAnsi"/>
          <w:sz w:val="24"/>
          <w:szCs w:val="24"/>
        </w:rPr>
        <w:t>he draft mechanism only collects the student</w:t>
      </w:r>
      <w:r w:rsidRPr="00A6293B">
        <w:rPr>
          <w:rFonts w:cstheme="minorHAnsi"/>
          <w:sz w:val="24"/>
          <w:szCs w:val="24"/>
        </w:rPr>
        <w:t>'s</w:t>
      </w:r>
      <w:r w:rsidR="000A1550" w:rsidRPr="00A6293B">
        <w:rPr>
          <w:rFonts w:cstheme="minorHAnsi"/>
          <w:sz w:val="24"/>
          <w:szCs w:val="24"/>
        </w:rPr>
        <w:t xml:space="preserve"> ordinal preferences and, therefore, cannot distinguish between a slight difference and a significant difference among preferences. Hence, a student who is almost indifferent between two courses C1 and C2</w:t>
      </w:r>
      <w:r w:rsidRPr="00A6293B">
        <w:rPr>
          <w:rFonts w:cstheme="minorHAnsi"/>
          <w:sz w:val="24"/>
          <w:szCs w:val="24"/>
        </w:rPr>
        <w:t>,</w:t>
      </w:r>
      <w:r w:rsidR="000A1550" w:rsidRPr="00A6293B">
        <w:rPr>
          <w:rFonts w:cstheme="minorHAnsi"/>
          <w:sz w:val="24"/>
          <w:szCs w:val="24"/>
        </w:rPr>
        <w:t xml:space="preserve"> and has put C1 first may get this course while another student who wants C1 much more than C2 may lose it.</w:t>
      </w:r>
    </w:p>
    <w:p w14:paraId="223C838E" w14:textId="77777777" w:rsidR="00844DDA" w:rsidRPr="00A6293B" w:rsidRDefault="00844DDA" w:rsidP="00844DDA">
      <w:pPr>
        <w:pStyle w:val="ListParagraph"/>
        <w:numPr>
          <w:ilvl w:val="0"/>
          <w:numId w:val="11"/>
        </w:numPr>
        <w:rPr>
          <w:rFonts w:cstheme="minorHAnsi"/>
          <w:sz w:val="24"/>
          <w:szCs w:val="24"/>
        </w:rPr>
      </w:pPr>
      <w:r w:rsidRPr="00A6293B">
        <w:rPr>
          <w:rFonts w:cstheme="minorHAnsi"/>
          <w:sz w:val="24"/>
          <w:szCs w:val="24"/>
        </w:rPr>
        <w:t xml:space="preserve">Does not provides the strategy-proof principle </w:t>
      </w:r>
    </w:p>
    <w:p w14:paraId="501145C4" w14:textId="2D555632" w:rsidR="00A6293B" w:rsidRDefault="00A6293B" w:rsidP="002F5476">
      <w:pPr>
        <w:rPr>
          <w:rFonts w:cstheme="minorHAnsi"/>
          <w:sz w:val="24"/>
          <w:szCs w:val="24"/>
        </w:rPr>
      </w:pPr>
    </w:p>
    <w:p w14:paraId="7C5D1824" w14:textId="584AFE79" w:rsidR="002F5476" w:rsidRPr="00A6293B" w:rsidRDefault="002F5476" w:rsidP="002F5476">
      <w:pPr>
        <w:rPr>
          <w:rFonts w:cstheme="minorHAnsi"/>
          <w:sz w:val="24"/>
          <w:szCs w:val="24"/>
          <w:u w:val="single"/>
        </w:rPr>
      </w:pPr>
      <w:r w:rsidRPr="00A6293B">
        <w:rPr>
          <w:rFonts w:cstheme="minorHAnsi"/>
          <w:sz w:val="24"/>
          <w:szCs w:val="24"/>
        </w:rPr>
        <w:t xml:space="preserve">7) </w:t>
      </w:r>
      <w:bookmarkStart w:id="5" w:name="_Hlk56612906"/>
      <w:r w:rsidRPr="00A6293B">
        <w:rPr>
          <w:rFonts w:cstheme="minorHAnsi"/>
          <w:sz w:val="24"/>
          <w:szCs w:val="24"/>
          <w:u w:val="single"/>
        </w:rPr>
        <w:t xml:space="preserve">Custom Hungarian </w:t>
      </w:r>
      <w:bookmarkEnd w:id="5"/>
      <w:r w:rsidRPr="00A6293B">
        <w:rPr>
          <w:rFonts w:cstheme="minorHAnsi"/>
          <w:sz w:val="24"/>
          <w:szCs w:val="24"/>
          <w:u w:val="single"/>
        </w:rPr>
        <w:t>algorithm</w:t>
      </w:r>
      <w:proofErr w:type="gramStart"/>
      <w:r w:rsidRPr="00A6293B">
        <w:rPr>
          <w:rFonts w:cstheme="minorHAnsi"/>
          <w:sz w:val="24"/>
          <w:szCs w:val="24"/>
          <w:u w:val="single"/>
        </w:rPr>
        <w:t>:</w:t>
      </w:r>
      <w:r w:rsidRPr="00A6293B">
        <w:rPr>
          <w:rFonts w:cstheme="minorHAnsi"/>
          <w:sz w:val="24"/>
          <w:szCs w:val="24"/>
        </w:rPr>
        <w:t xml:space="preserve">  (</w:t>
      </w:r>
      <w:proofErr w:type="gramEnd"/>
      <w:r w:rsidRPr="00A6293B">
        <w:rPr>
          <w:rFonts w:cstheme="minorHAnsi"/>
          <w:sz w:val="24"/>
          <w:szCs w:val="24"/>
        </w:rPr>
        <w:t>our Idea)</w:t>
      </w:r>
      <w:r w:rsidRPr="00A6293B">
        <w:rPr>
          <w:rFonts w:cstheme="minorHAnsi"/>
          <w:sz w:val="24"/>
          <w:szCs w:val="24"/>
          <w:u w:val="single"/>
        </w:rPr>
        <w:t xml:space="preserve"> </w:t>
      </w:r>
    </w:p>
    <w:p w14:paraId="1A741CD5" w14:textId="77777777" w:rsidR="002F5476" w:rsidRPr="00A6293B" w:rsidRDefault="002F5476" w:rsidP="002F5476">
      <w:pPr>
        <w:rPr>
          <w:rFonts w:cstheme="minorHAnsi"/>
          <w:color w:val="000000" w:themeColor="text1"/>
          <w:sz w:val="24"/>
          <w:szCs w:val="24"/>
        </w:rPr>
      </w:pPr>
      <w:r w:rsidRPr="00A6293B">
        <w:rPr>
          <w:rFonts w:cstheme="minorHAnsi"/>
          <w:color w:val="000000" w:themeColor="text1"/>
          <w:sz w:val="24"/>
          <w:szCs w:val="24"/>
        </w:rPr>
        <w:t>The Hungarian</w:t>
      </w:r>
      <w:r w:rsidRPr="00A6293B">
        <w:rPr>
          <w:rFonts w:cstheme="minorHAnsi"/>
          <w:b/>
          <w:bCs/>
          <w:color w:val="000000" w:themeColor="text1"/>
          <w:sz w:val="24"/>
          <w:szCs w:val="24"/>
        </w:rPr>
        <w:t xml:space="preserve"> </w:t>
      </w:r>
      <w:r w:rsidRPr="00A6293B">
        <w:rPr>
          <w:rFonts w:cstheme="minorHAnsi"/>
          <w:color w:val="000000" w:themeColor="text1"/>
          <w:sz w:val="24"/>
          <w:szCs w:val="24"/>
        </w:rPr>
        <w:t xml:space="preserve">method is a </w:t>
      </w:r>
      <w:hyperlink r:id="rId5" w:tooltip="Combinatorial optimization" w:history="1">
        <w:r w:rsidRPr="00A6293B">
          <w:rPr>
            <w:rStyle w:val="Hyperlink"/>
            <w:rFonts w:cstheme="minorHAnsi"/>
            <w:color w:val="000000" w:themeColor="text1"/>
            <w:sz w:val="24"/>
            <w:szCs w:val="24"/>
            <w:u w:val="none"/>
          </w:rPr>
          <w:t>combinatorial optimization</w:t>
        </w:r>
      </w:hyperlink>
      <w:r w:rsidRPr="00A6293B">
        <w:rPr>
          <w:rFonts w:cstheme="minorHAnsi"/>
          <w:color w:val="000000" w:themeColor="text1"/>
          <w:sz w:val="24"/>
          <w:szCs w:val="24"/>
        </w:rPr>
        <w:t xml:space="preserve"> </w:t>
      </w:r>
      <w:hyperlink r:id="rId6" w:tooltip="Algorithm" w:history="1">
        <w:r w:rsidRPr="00A6293B">
          <w:rPr>
            <w:rStyle w:val="Hyperlink"/>
            <w:rFonts w:cstheme="minorHAnsi"/>
            <w:color w:val="000000" w:themeColor="text1"/>
            <w:sz w:val="24"/>
            <w:szCs w:val="24"/>
            <w:u w:val="none"/>
          </w:rPr>
          <w:t>algorithm</w:t>
        </w:r>
      </w:hyperlink>
      <w:r w:rsidRPr="00A6293B">
        <w:rPr>
          <w:rFonts w:cstheme="minorHAnsi"/>
          <w:color w:val="000000" w:themeColor="text1"/>
          <w:sz w:val="24"/>
          <w:szCs w:val="24"/>
        </w:rPr>
        <w:t xml:space="preserve"> that solves the </w:t>
      </w:r>
      <w:hyperlink r:id="rId7" w:tooltip="Assignment problem" w:history="1">
        <w:r w:rsidRPr="00A6293B">
          <w:rPr>
            <w:rStyle w:val="Hyperlink"/>
            <w:rFonts w:cstheme="minorHAnsi"/>
            <w:color w:val="000000" w:themeColor="text1"/>
            <w:sz w:val="24"/>
            <w:szCs w:val="24"/>
            <w:u w:val="none"/>
          </w:rPr>
          <w:t>assignment problem</w:t>
        </w:r>
      </w:hyperlink>
      <w:r w:rsidRPr="00A6293B">
        <w:rPr>
          <w:rFonts w:cstheme="minorHAnsi"/>
          <w:color w:val="000000" w:themeColor="text1"/>
          <w:sz w:val="24"/>
          <w:szCs w:val="24"/>
        </w:rPr>
        <w:t xml:space="preserve"> in </w:t>
      </w:r>
      <w:hyperlink r:id="rId8" w:tooltip="Polynomial time" w:history="1">
        <w:r w:rsidRPr="00A6293B">
          <w:rPr>
            <w:rStyle w:val="Hyperlink"/>
            <w:rFonts w:cstheme="minorHAnsi"/>
            <w:color w:val="000000" w:themeColor="text1"/>
            <w:sz w:val="24"/>
            <w:szCs w:val="24"/>
            <w:u w:val="none"/>
          </w:rPr>
          <w:t>polynomial time</w:t>
        </w:r>
      </w:hyperlink>
      <w:r w:rsidRPr="00A6293B">
        <w:rPr>
          <w:rFonts w:cstheme="minorHAnsi"/>
          <w:color w:val="000000" w:themeColor="text1"/>
          <w:sz w:val="24"/>
          <w:szCs w:val="24"/>
        </w:rPr>
        <w:t xml:space="preserve"> and which anticipated later </w:t>
      </w:r>
      <w:hyperlink r:id="rId9" w:tooltip="Duality (optimization)" w:history="1">
        <w:r w:rsidRPr="00A6293B">
          <w:rPr>
            <w:rStyle w:val="Hyperlink"/>
            <w:rFonts w:cstheme="minorHAnsi"/>
            <w:color w:val="000000" w:themeColor="text1"/>
            <w:sz w:val="24"/>
            <w:szCs w:val="24"/>
            <w:u w:val="none"/>
          </w:rPr>
          <w:t>primal-dual methods</w:t>
        </w:r>
      </w:hyperlink>
      <w:r w:rsidRPr="00A6293B">
        <w:rPr>
          <w:rFonts w:cstheme="minorHAnsi"/>
          <w:color w:val="000000" w:themeColor="text1"/>
          <w:sz w:val="24"/>
          <w:szCs w:val="24"/>
        </w:rPr>
        <w:t xml:space="preserve">. It was developed and published in 1955 by </w:t>
      </w:r>
      <w:hyperlink r:id="rId10" w:tooltip="Harold Kuhn" w:history="1">
        <w:r w:rsidRPr="00A6293B">
          <w:rPr>
            <w:rStyle w:val="Hyperlink"/>
            <w:rFonts w:cstheme="minorHAnsi"/>
            <w:color w:val="000000" w:themeColor="text1"/>
            <w:sz w:val="24"/>
            <w:szCs w:val="24"/>
            <w:u w:val="none"/>
          </w:rPr>
          <w:t>Harold Kuhn</w:t>
        </w:r>
      </w:hyperlink>
      <w:r w:rsidRPr="00A6293B">
        <w:rPr>
          <w:rFonts w:cstheme="minorHAnsi"/>
          <w:color w:val="000000" w:themeColor="text1"/>
          <w:sz w:val="24"/>
          <w:szCs w:val="24"/>
        </w:rPr>
        <w:t xml:space="preserve">, who gave the name "Hungarian method" because the algorithm was largely based on the earlier works of two </w:t>
      </w:r>
      <w:hyperlink r:id="rId11" w:tooltip="Hungary" w:history="1">
        <w:r w:rsidRPr="00A6293B">
          <w:rPr>
            <w:rStyle w:val="Hyperlink"/>
            <w:rFonts w:cstheme="minorHAnsi"/>
            <w:color w:val="000000" w:themeColor="text1"/>
            <w:sz w:val="24"/>
            <w:szCs w:val="24"/>
            <w:u w:val="none"/>
          </w:rPr>
          <w:t>Hungarian</w:t>
        </w:r>
      </w:hyperlink>
      <w:r w:rsidRPr="00A6293B">
        <w:rPr>
          <w:rFonts w:cstheme="minorHAnsi"/>
          <w:color w:val="000000" w:themeColor="text1"/>
          <w:sz w:val="24"/>
          <w:szCs w:val="24"/>
        </w:rPr>
        <w:t xml:space="preserve"> mathematicians: </w:t>
      </w:r>
      <w:hyperlink r:id="rId12" w:tooltip="Dénes Kőnig" w:history="1">
        <w:proofErr w:type="spellStart"/>
        <w:r w:rsidRPr="00A6293B">
          <w:rPr>
            <w:rStyle w:val="Hyperlink"/>
            <w:rFonts w:cstheme="minorHAnsi"/>
            <w:color w:val="000000" w:themeColor="text1"/>
            <w:sz w:val="24"/>
            <w:szCs w:val="24"/>
            <w:u w:val="none"/>
          </w:rPr>
          <w:t>Dénes</w:t>
        </w:r>
        <w:proofErr w:type="spellEnd"/>
        <w:r w:rsidRPr="00A6293B">
          <w:rPr>
            <w:rStyle w:val="Hyperlink"/>
            <w:rFonts w:cstheme="minorHAnsi"/>
            <w:color w:val="000000" w:themeColor="text1"/>
            <w:sz w:val="24"/>
            <w:szCs w:val="24"/>
            <w:u w:val="none"/>
          </w:rPr>
          <w:t xml:space="preserve"> </w:t>
        </w:r>
        <w:proofErr w:type="spellStart"/>
        <w:r w:rsidRPr="00A6293B">
          <w:rPr>
            <w:rStyle w:val="Hyperlink"/>
            <w:rFonts w:cstheme="minorHAnsi"/>
            <w:color w:val="000000" w:themeColor="text1"/>
            <w:sz w:val="24"/>
            <w:szCs w:val="24"/>
            <w:u w:val="none"/>
          </w:rPr>
          <w:t>Kőnig</w:t>
        </w:r>
        <w:proofErr w:type="spellEnd"/>
      </w:hyperlink>
      <w:r w:rsidRPr="00A6293B">
        <w:rPr>
          <w:rFonts w:cstheme="minorHAnsi"/>
          <w:color w:val="000000" w:themeColor="text1"/>
          <w:sz w:val="24"/>
          <w:szCs w:val="24"/>
        </w:rPr>
        <w:t xml:space="preserve"> and </w:t>
      </w:r>
      <w:hyperlink r:id="rId13" w:tooltip="Jenő Egerváry" w:history="1">
        <w:proofErr w:type="spellStart"/>
        <w:r w:rsidRPr="00A6293B">
          <w:rPr>
            <w:rStyle w:val="Hyperlink"/>
            <w:rFonts w:cstheme="minorHAnsi"/>
            <w:color w:val="000000" w:themeColor="text1"/>
            <w:sz w:val="24"/>
            <w:szCs w:val="24"/>
            <w:u w:val="none"/>
          </w:rPr>
          <w:t>Jenő</w:t>
        </w:r>
        <w:proofErr w:type="spellEnd"/>
        <w:r w:rsidRPr="00A6293B">
          <w:rPr>
            <w:rStyle w:val="Hyperlink"/>
            <w:rFonts w:cstheme="minorHAnsi"/>
            <w:color w:val="000000" w:themeColor="text1"/>
            <w:sz w:val="24"/>
            <w:szCs w:val="24"/>
            <w:u w:val="none"/>
          </w:rPr>
          <w:t xml:space="preserve"> </w:t>
        </w:r>
        <w:proofErr w:type="spellStart"/>
        <w:r w:rsidRPr="00A6293B">
          <w:rPr>
            <w:rStyle w:val="Hyperlink"/>
            <w:rFonts w:cstheme="minorHAnsi"/>
            <w:color w:val="000000" w:themeColor="text1"/>
            <w:sz w:val="24"/>
            <w:szCs w:val="24"/>
            <w:u w:val="none"/>
          </w:rPr>
          <w:t>Egerváry</w:t>
        </w:r>
        <w:proofErr w:type="spellEnd"/>
      </w:hyperlink>
      <w:r w:rsidRPr="00A6293B">
        <w:rPr>
          <w:rFonts w:cstheme="minorHAnsi"/>
          <w:color w:val="000000" w:themeColor="text1"/>
          <w:sz w:val="24"/>
          <w:szCs w:val="24"/>
        </w:rPr>
        <w:t>.</w:t>
      </w:r>
    </w:p>
    <w:p w14:paraId="5DF58489" w14:textId="77777777" w:rsidR="00361D8C" w:rsidRDefault="00361D8C" w:rsidP="002F5476">
      <w:pPr>
        <w:rPr>
          <w:rFonts w:cstheme="minorHAnsi"/>
          <w:color w:val="000000" w:themeColor="text1"/>
          <w:sz w:val="24"/>
          <w:szCs w:val="24"/>
          <w:u w:val="single"/>
        </w:rPr>
      </w:pPr>
    </w:p>
    <w:p w14:paraId="72DCA58F" w14:textId="77777777" w:rsidR="00361D8C" w:rsidRDefault="00361D8C" w:rsidP="002F5476">
      <w:pPr>
        <w:rPr>
          <w:rFonts w:cstheme="minorHAnsi"/>
          <w:color w:val="000000" w:themeColor="text1"/>
          <w:sz w:val="24"/>
          <w:szCs w:val="24"/>
          <w:u w:val="single"/>
        </w:rPr>
      </w:pPr>
    </w:p>
    <w:p w14:paraId="7382E5AD" w14:textId="2EEA7022" w:rsidR="002F5476" w:rsidRPr="00A6293B" w:rsidRDefault="002F5476" w:rsidP="002F5476">
      <w:pPr>
        <w:rPr>
          <w:rFonts w:cstheme="minorHAnsi"/>
          <w:color w:val="000000" w:themeColor="text1"/>
          <w:sz w:val="24"/>
          <w:szCs w:val="24"/>
          <w:u w:val="single"/>
        </w:rPr>
      </w:pPr>
      <w:r w:rsidRPr="00A6293B">
        <w:rPr>
          <w:rFonts w:cstheme="minorHAnsi"/>
          <w:color w:val="000000" w:themeColor="text1"/>
          <w:sz w:val="24"/>
          <w:szCs w:val="24"/>
          <w:u w:val="single"/>
        </w:rPr>
        <w:lastRenderedPageBreak/>
        <w:t>Description of the algorithm</w:t>
      </w:r>
    </w:p>
    <w:p w14:paraId="7FB216EE" w14:textId="77777777" w:rsidR="002F5476" w:rsidRPr="00A6293B" w:rsidRDefault="002F5476" w:rsidP="002F5476">
      <w:pPr>
        <w:pStyle w:val="ListParagraph"/>
        <w:numPr>
          <w:ilvl w:val="0"/>
          <w:numId w:val="14"/>
        </w:numPr>
        <w:rPr>
          <w:rFonts w:cstheme="minorHAnsi"/>
          <w:sz w:val="24"/>
          <w:szCs w:val="24"/>
        </w:rPr>
      </w:pPr>
      <w:r w:rsidRPr="00A6293B">
        <w:rPr>
          <w:rFonts w:cstheme="minorHAnsi"/>
          <w:sz w:val="24"/>
          <w:szCs w:val="24"/>
        </w:rPr>
        <w:t>We multiply the number of students by the number of courses that they need to choose, also we multiply each course by his capacity.</w:t>
      </w:r>
    </w:p>
    <w:p w14:paraId="6E2696AE" w14:textId="77777777" w:rsidR="002F5476" w:rsidRPr="00A6293B" w:rsidRDefault="002F5476" w:rsidP="002F5476">
      <w:pPr>
        <w:pStyle w:val="ListParagraph"/>
        <w:numPr>
          <w:ilvl w:val="0"/>
          <w:numId w:val="14"/>
        </w:numPr>
        <w:rPr>
          <w:rFonts w:cstheme="minorHAnsi"/>
          <w:sz w:val="24"/>
          <w:szCs w:val="24"/>
        </w:rPr>
      </w:pPr>
      <w:r w:rsidRPr="00A6293B">
        <w:rPr>
          <w:rFonts w:cstheme="minorHAnsi"/>
          <w:sz w:val="24"/>
          <w:szCs w:val="24"/>
        </w:rPr>
        <w:t>And then we will run the Hungarian algorithm.</w:t>
      </w:r>
    </w:p>
    <w:p w14:paraId="213F3CCB" w14:textId="77777777" w:rsidR="00A6293B" w:rsidRPr="00A6293B" w:rsidRDefault="00A6293B" w:rsidP="002F5476">
      <w:pPr>
        <w:rPr>
          <w:rFonts w:cstheme="minorHAnsi"/>
          <w:sz w:val="24"/>
          <w:szCs w:val="24"/>
        </w:rPr>
      </w:pPr>
    </w:p>
    <w:p w14:paraId="238A168A" w14:textId="77777777" w:rsidR="002F5476" w:rsidRPr="00A6293B" w:rsidRDefault="002F5476" w:rsidP="002F5476">
      <w:pPr>
        <w:rPr>
          <w:rFonts w:cstheme="minorHAnsi"/>
          <w:sz w:val="24"/>
          <w:szCs w:val="24"/>
          <w:u w:val="single"/>
        </w:rPr>
      </w:pPr>
      <w:r w:rsidRPr="00A6293B">
        <w:rPr>
          <w:rFonts w:cstheme="minorHAnsi"/>
          <w:sz w:val="24"/>
          <w:szCs w:val="24"/>
          <w:u w:val="single"/>
        </w:rPr>
        <w:t>Flaws:</w:t>
      </w:r>
    </w:p>
    <w:p w14:paraId="038F7006" w14:textId="77777777" w:rsidR="002F5476" w:rsidRPr="00A6293B" w:rsidRDefault="002F5476" w:rsidP="002F5476">
      <w:pPr>
        <w:pStyle w:val="ListParagraph"/>
        <w:numPr>
          <w:ilvl w:val="0"/>
          <w:numId w:val="16"/>
        </w:numPr>
        <w:rPr>
          <w:rFonts w:cstheme="minorHAnsi"/>
          <w:sz w:val="24"/>
          <w:szCs w:val="24"/>
        </w:rPr>
      </w:pPr>
      <w:r w:rsidRPr="00A6293B">
        <w:rPr>
          <w:rFonts w:cstheme="minorHAnsi"/>
          <w:sz w:val="24"/>
          <w:szCs w:val="24"/>
        </w:rPr>
        <w:t xml:space="preserve">The main problem is clashing between requests with the same preference. </w:t>
      </w:r>
    </w:p>
    <w:p w14:paraId="30C93906" w14:textId="77777777" w:rsidR="002F5476" w:rsidRPr="00A6293B" w:rsidRDefault="002F5476" w:rsidP="002F5476">
      <w:pPr>
        <w:pStyle w:val="ListParagraph"/>
        <w:numPr>
          <w:ilvl w:val="0"/>
          <w:numId w:val="16"/>
        </w:numPr>
        <w:rPr>
          <w:rFonts w:cstheme="minorHAnsi"/>
          <w:sz w:val="24"/>
          <w:szCs w:val="24"/>
        </w:rPr>
      </w:pPr>
      <w:r w:rsidRPr="00A6293B">
        <w:rPr>
          <w:rFonts w:cstheme="minorHAnsi"/>
          <w:sz w:val="24"/>
          <w:szCs w:val="24"/>
        </w:rPr>
        <w:t>There is a possibility of clashing between the selected courses and the courses that we want to sign up for.</w:t>
      </w:r>
    </w:p>
    <w:p w14:paraId="700D31B9" w14:textId="453985A9" w:rsidR="002F5476" w:rsidRPr="00A6293B" w:rsidRDefault="002F5476" w:rsidP="00A6293B">
      <w:pPr>
        <w:rPr>
          <w:rFonts w:cstheme="minorHAnsi"/>
          <w:sz w:val="24"/>
          <w:szCs w:val="24"/>
          <w:u w:val="single"/>
        </w:rPr>
      </w:pPr>
    </w:p>
    <w:p w14:paraId="6D708665" w14:textId="77777777" w:rsidR="002F5476" w:rsidRPr="00A6293B" w:rsidRDefault="002F5476" w:rsidP="002F5476">
      <w:pPr>
        <w:rPr>
          <w:rFonts w:cstheme="minorHAnsi"/>
          <w:sz w:val="24"/>
          <w:szCs w:val="24"/>
          <w:u w:val="single"/>
        </w:rPr>
      </w:pPr>
    </w:p>
    <w:p w14:paraId="303D4109" w14:textId="56FB8B2C" w:rsidR="00944FCC" w:rsidRPr="00A6293B" w:rsidRDefault="002F5476" w:rsidP="00935629">
      <w:pPr>
        <w:rPr>
          <w:rFonts w:cstheme="minorHAnsi"/>
          <w:sz w:val="24"/>
          <w:szCs w:val="24"/>
        </w:rPr>
      </w:pPr>
      <w:r w:rsidRPr="00A6293B">
        <w:rPr>
          <w:rFonts w:cstheme="minorHAnsi"/>
          <w:sz w:val="24"/>
          <w:szCs w:val="24"/>
        </w:rPr>
        <w:t>8</w:t>
      </w:r>
      <w:r w:rsidR="00944FCC" w:rsidRPr="00A6293B">
        <w:rPr>
          <w:rFonts w:cstheme="minorHAnsi"/>
          <w:sz w:val="24"/>
          <w:szCs w:val="24"/>
        </w:rPr>
        <w:t xml:space="preserve">) </w:t>
      </w:r>
      <w:r w:rsidR="00944FCC" w:rsidRPr="00A6293B">
        <w:rPr>
          <w:rFonts w:cstheme="minorHAnsi"/>
          <w:sz w:val="24"/>
          <w:szCs w:val="24"/>
          <w:u w:val="single"/>
        </w:rPr>
        <w:t>SP:</w:t>
      </w:r>
      <w:r w:rsidR="00944FCC" w:rsidRPr="00A6293B">
        <w:rPr>
          <w:rFonts w:cstheme="minorHAnsi"/>
          <w:sz w:val="24"/>
          <w:szCs w:val="24"/>
          <w:u w:val="single"/>
        </w:rPr>
        <w:br/>
      </w:r>
      <w:r w:rsidR="00935629" w:rsidRPr="00A6293B">
        <w:rPr>
          <w:rFonts w:cstheme="minorHAnsi"/>
          <w:sz w:val="24"/>
          <w:szCs w:val="24"/>
        </w:rPr>
        <w:t>An algorithm</w:t>
      </w:r>
      <w:r w:rsidR="00995DBA" w:rsidRPr="00A6293B">
        <w:rPr>
          <w:rFonts w:cstheme="minorHAnsi"/>
          <w:sz w:val="24"/>
          <w:szCs w:val="24"/>
        </w:rPr>
        <w:t>-</w:t>
      </w:r>
      <w:r w:rsidR="00935629" w:rsidRPr="00A6293B">
        <w:rPr>
          <w:rFonts w:cstheme="minorHAnsi"/>
          <w:sz w:val="24"/>
          <w:szCs w:val="24"/>
        </w:rPr>
        <w:t>based round-by-round mechanism, however</w:t>
      </w:r>
      <w:r w:rsidR="00995DBA" w:rsidRPr="00A6293B">
        <w:rPr>
          <w:rFonts w:cstheme="minorHAnsi"/>
          <w:sz w:val="24"/>
          <w:szCs w:val="24"/>
        </w:rPr>
        <w:t>,</w:t>
      </w:r>
      <w:r w:rsidR="00935629" w:rsidRPr="00A6293B">
        <w:rPr>
          <w:rFonts w:cstheme="minorHAnsi"/>
          <w:sz w:val="24"/>
          <w:szCs w:val="24"/>
        </w:rPr>
        <w:t xml:space="preserve"> if a student get</w:t>
      </w:r>
      <w:r w:rsidR="00995DBA" w:rsidRPr="00A6293B">
        <w:rPr>
          <w:rFonts w:cstheme="minorHAnsi"/>
          <w:sz w:val="24"/>
          <w:szCs w:val="24"/>
        </w:rPr>
        <w:t>s</w:t>
      </w:r>
      <w:r w:rsidR="00935629" w:rsidRPr="00A6293B">
        <w:rPr>
          <w:rFonts w:cstheme="minorHAnsi"/>
          <w:sz w:val="24"/>
          <w:szCs w:val="24"/>
        </w:rPr>
        <w:t xml:space="preserve"> rejected it transfor</w:t>
      </w:r>
      <w:r w:rsidRPr="00A6293B">
        <w:rPr>
          <w:rFonts w:cstheme="minorHAnsi"/>
          <w:sz w:val="24"/>
          <w:szCs w:val="24"/>
        </w:rPr>
        <w:t>m</w:t>
      </w:r>
      <w:r w:rsidR="00935629" w:rsidRPr="00A6293B">
        <w:rPr>
          <w:rFonts w:cstheme="minorHAnsi"/>
          <w:sz w:val="24"/>
          <w:szCs w:val="24"/>
        </w:rPr>
        <w:t xml:space="preserve"> the unspent points to use on the next most preferred course at the same round.</w:t>
      </w:r>
      <w:r w:rsidR="006954D0" w:rsidRPr="00A6293B">
        <w:rPr>
          <w:rFonts w:cstheme="minorHAnsi"/>
          <w:sz w:val="24"/>
          <w:szCs w:val="24"/>
        </w:rPr>
        <w:t xml:space="preserve"> This algorithm is probably used as “BIDDING” at Tel </w:t>
      </w:r>
      <w:r w:rsidR="00995DBA" w:rsidRPr="00A6293B">
        <w:rPr>
          <w:rFonts w:cstheme="minorHAnsi"/>
          <w:sz w:val="24"/>
          <w:szCs w:val="24"/>
        </w:rPr>
        <w:t>A</w:t>
      </w:r>
      <w:r w:rsidR="006954D0" w:rsidRPr="00A6293B">
        <w:rPr>
          <w:rFonts w:cstheme="minorHAnsi"/>
          <w:sz w:val="24"/>
          <w:szCs w:val="24"/>
        </w:rPr>
        <w:t xml:space="preserve">viv </w:t>
      </w:r>
      <w:r w:rsidR="00995DBA" w:rsidRPr="00A6293B">
        <w:rPr>
          <w:rFonts w:cstheme="minorHAnsi"/>
          <w:sz w:val="24"/>
          <w:szCs w:val="24"/>
        </w:rPr>
        <w:t>U</w:t>
      </w:r>
      <w:r w:rsidR="006954D0" w:rsidRPr="00A6293B">
        <w:rPr>
          <w:rFonts w:cstheme="minorHAnsi"/>
          <w:sz w:val="24"/>
          <w:szCs w:val="24"/>
        </w:rPr>
        <w:t>niversity.</w:t>
      </w:r>
    </w:p>
    <w:p w14:paraId="13861C73" w14:textId="257BCF57" w:rsidR="00944FCC" w:rsidRPr="00A6293B" w:rsidRDefault="00944FCC" w:rsidP="00944FCC">
      <w:pPr>
        <w:rPr>
          <w:rFonts w:cstheme="minorHAnsi"/>
          <w:sz w:val="24"/>
          <w:szCs w:val="24"/>
          <w:u w:val="single"/>
        </w:rPr>
      </w:pPr>
      <w:r w:rsidRPr="00A6293B">
        <w:rPr>
          <w:rFonts w:cstheme="minorHAnsi"/>
          <w:sz w:val="24"/>
          <w:szCs w:val="24"/>
          <w:u w:val="single"/>
        </w:rPr>
        <w:t>Description of the algorithm:</w:t>
      </w:r>
    </w:p>
    <w:p w14:paraId="06F5E622" w14:textId="77777777" w:rsidR="007C4528" w:rsidRPr="00A6293B" w:rsidRDefault="00944FCC" w:rsidP="007C4528">
      <w:pPr>
        <w:pStyle w:val="ListParagraph"/>
        <w:numPr>
          <w:ilvl w:val="0"/>
          <w:numId w:val="12"/>
        </w:numPr>
        <w:rPr>
          <w:rFonts w:cstheme="minorHAnsi"/>
          <w:sz w:val="24"/>
          <w:szCs w:val="24"/>
        </w:rPr>
      </w:pPr>
      <w:r w:rsidRPr="00A6293B">
        <w:rPr>
          <w:rFonts w:cstheme="minorHAnsi"/>
          <w:sz w:val="24"/>
          <w:szCs w:val="24"/>
        </w:rPr>
        <w:t xml:space="preserve">Each student is given a fixed budget (e.g., 1,000 points) and submits bid points </w:t>
      </w:r>
      <w:proofErr w:type="spellStart"/>
      <w:r w:rsidRPr="00A6293B">
        <w:rPr>
          <w:rFonts w:cstheme="minorHAnsi"/>
          <w:sz w:val="24"/>
          <w:szCs w:val="24"/>
        </w:rPr>
        <w:t>bij</w:t>
      </w:r>
      <w:proofErr w:type="spellEnd"/>
      <w:r w:rsidRPr="00A6293B">
        <w:rPr>
          <w:rFonts w:cstheme="minorHAnsi"/>
          <w:sz w:val="24"/>
          <w:szCs w:val="24"/>
        </w:rPr>
        <w:t xml:space="preserve"> for each course with the sum not exceeding the budget.</w:t>
      </w:r>
    </w:p>
    <w:p w14:paraId="735274CF" w14:textId="77777777" w:rsidR="007C4528" w:rsidRPr="00A6293B" w:rsidRDefault="007C4528" w:rsidP="007C4528">
      <w:pPr>
        <w:pStyle w:val="ListParagraph"/>
        <w:numPr>
          <w:ilvl w:val="0"/>
          <w:numId w:val="12"/>
        </w:numPr>
        <w:rPr>
          <w:rFonts w:cstheme="minorHAnsi"/>
          <w:sz w:val="24"/>
          <w:szCs w:val="24"/>
        </w:rPr>
      </w:pPr>
      <w:r w:rsidRPr="00A6293B">
        <w:rPr>
          <w:rFonts w:cstheme="minorHAnsi"/>
          <w:sz w:val="24"/>
          <w:szCs w:val="24"/>
        </w:rPr>
        <w:t>Every round, the algorithm acts on behalf of each student as follows</w:t>
      </w:r>
    </w:p>
    <w:p w14:paraId="002EA349" w14:textId="6B9AC601" w:rsidR="007C4528" w:rsidRPr="00A6293B" w:rsidRDefault="007C4528" w:rsidP="007C4528">
      <w:pPr>
        <w:pStyle w:val="ListParagraph"/>
        <w:rPr>
          <w:rFonts w:cstheme="minorHAnsi"/>
          <w:sz w:val="24"/>
          <w:szCs w:val="24"/>
          <w:rtl/>
        </w:rPr>
      </w:pPr>
      <w:proofErr w:type="spellStart"/>
      <w:r w:rsidRPr="00A6293B">
        <w:rPr>
          <w:rFonts w:cstheme="minorHAnsi"/>
          <w:sz w:val="24"/>
          <w:szCs w:val="24"/>
        </w:rPr>
        <w:t>i</w:t>
      </w:r>
      <w:proofErr w:type="spellEnd"/>
      <w:r w:rsidRPr="00A6293B">
        <w:rPr>
          <w:rFonts w:cstheme="minorHAnsi"/>
          <w:sz w:val="24"/>
          <w:szCs w:val="24"/>
        </w:rPr>
        <w:t xml:space="preserve">. Each student updates his preferences table according to </w:t>
      </w:r>
      <w:r w:rsidR="00995DBA" w:rsidRPr="00A6293B">
        <w:rPr>
          <w:rFonts w:cstheme="minorHAnsi"/>
          <w:sz w:val="24"/>
          <w:szCs w:val="24"/>
        </w:rPr>
        <w:t xml:space="preserve">the </w:t>
      </w:r>
      <w:r w:rsidRPr="00A6293B">
        <w:rPr>
          <w:rFonts w:cstheme="minorHAnsi"/>
          <w:sz w:val="24"/>
          <w:szCs w:val="24"/>
        </w:rPr>
        <w:t>collision of other courses that he already sing</w:t>
      </w:r>
      <w:r w:rsidR="00995DBA" w:rsidRPr="00A6293B">
        <w:rPr>
          <w:rFonts w:cstheme="minorHAnsi"/>
          <w:sz w:val="24"/>
          <w:szCs w:val="24"/>
        </w:rPr>
        <w:t>s</w:t>
      </w:r>
      <w:r w:rsidRPr="00A6293B">
        <w:rPr>
          <w:rFonts w:cstheme="minorHAnsi"/>
          <w:sz w:val="24"/>
          <w:szCs w:val="24"/>
        </w:rPr>
        <w:t xml:space="preserve"> up to.</w:t>
      </w:r>
      <w:r w:rsidR="00B61DC9" w:rsidRPr="00A6293B">
        <w:rPr>
          <w:rFonts w:cstheme="minorHAnsi"/>
          <w:sz w:val="24"/>
          <w:szCs w:val="24"/>
        </w:rPr>
        <w:t xml:space="preserve"> Also, removing courses that have a full capacity.</w:t>
      </w:r>
    </w:p>
    <w:p w14:paraId="743A2036" w14:textId="69000BD3" w:rsidR="00FE0525" w:rsidRPr="00A6293B" w:rsidRDefault="00F04138" w:rsidP="00B87160">
      <w:pPr>
        <w:pStyle w:val="ListParagraph"/>
        <w:rPr>
          <w:rFonts w:cstheme="minorHAnsi"/>
          <w:sz w:val="24"/>
          <w:szCs w:val="24"/>
        </w:rPr>
      </w:pPr>
      <w:r w:rsidRPr="00A6293B">
        <w:rPr>
          <w:rFonts w:cstheme="minorHAnsi"/>
          <w:sz w:val="24"/>
          <w:szCs w:val="24"/>
        </w:rPr>
        <w:t>ii. Each student offers a bid amount for his top priority</w:t>
      </w:r>
      <w:r w:rsidR="00FE0525" w:rsidRPr="00A6293B">
        <w:rPr>
          <w:rFonts w:cstheme="minorHAnsi"/>
          <w:sz w:val="24"/>
          <w:szCs w:val="24"/>
        </w:rPr>
        <w:t xml:space="preserve"> course.</w:t>
      </w:r>
      <w:r w:rsidR="00FE0525" w:rsidRPr="00A6293B">
        <w:rPr>
          <w:rFonts w:cstheme="minorHAnsi"/>
          <w:sz w:val="24"/>
          <w:szCs w:val="24"/>
        </w:rPr>
        <w:br/>
        <w:t>iii. Each course accepts up to his available seats of the highest offers and rejects any remaining offers. Then capacities are updated according to the new registrants.</w:t>
      </w:r>
      <w:r w:rsidR="00FE0525" w:rsidRPr="00A6293B">
        <w:rPr>
          <w:rFonts w:cstheme="minorHAnsi"/>
          <w:sz w:val="24"/>
          <w:szCs w:val="24"/>
        </w:rPr>
        <w:br/>
        <w:t xml:space="preserve">iv) If </w:t>
      </w:r>
      <w:r w:rsidR="004624C0" w:rsidRPr="00A6293B">
        <w:rPr>
          <w:rFonts w:cstheme="minorHAnsi"/>
          <w:sz w:val="24"/>
          <w:szCs w:val="24"/>
        </w:rPr>
        <w:t>a student get</w:t>
      </w:r>
      <w:r w:rsidR="00995DBA" w:rsidRPr="00A6293B">
        <w:rPr>
          <w:rFonts w:cstheme="minorHAnsi"/>
          <w:sz w:val="24"/>
          <w:szCs w:val="24"/>
        </w:rPr>
        <w:t>s</w:t>
      </w:r>
      <w:r w:rsidR="004624C0" w:rsidRPr="00A6293B">
        <w:rPr>
          <w:rFonts w:cstheme="minorHAnsi"/>
          <w:sz w:val="24"/>
          <w:szCs w:val="24"/>
        </w:rPr>
        <w:t xml:space="preserve"> rejected by a certain course th</w:t>
      </w:r>
      <w:r w:rsidR="00995DBA" w:rsidRPr="00A6293B">
        <w:rPr>
          <w:rFonts w:cstheme="minorHAnsi"/>
          <w:sz w:val="24"/>
          <w:szCs w:val="24"/>
        </w:rPr>
        <w:t>e</w:t>
      </w:r>
      <w:r w:rsidR="004624C0" w:rsidRPr="00A6293B">
        <w:rPr>
          <w:rFonts w:cstheme="minorHAnsi"/>
          <w:sz w:val="24"/>
          <w:szCs w:val="24"/>
        </w:rPr>
        <w:t>n he gets return unspent points to use on the next most preferred course.</w:t>
      </w:r>
      <w:r w:rsidR="004624C0" w:rsidRPr="00A6293B">
        <w:rPr>
          <w:rFonts w:cstheme="minorHAnsi"/>
          <w:sz w:val="24"/>
          <w:szCs w:val="24"/>
        </w:rPr>
        <w:br/>
        <w:t>F</w:t>
      </w:r>
      <w:r w:rsidR="00995DBA" w:rsidRPr="00A6293B">
        <w:rPr>
          <w:rFonts w:cstheme="minorHAnsi"/>
          <w:sz w:val="24"/>
          <w:szCs w:val="24"/>
        </w:rPr>
        <w:t>urther</w:t>
      </w:r>
      <w:r w:rsidR="004624C0" w:rsidRPr="00A6293B">
        <w:rPr>
          <w:rFonts w:cstheme="minorHAnsi"/>
          <w:sz w:val="24"/>
          <w:szCs w:val="24"/>
        </w:rPr>
        <w:t>more, the rejecte</w:t>
      </w:r>
      <w:r w:rsidR="00995DBA" w:rsidRPr="00A6293B">
        <w:rPr>
          <w:rFonts w:cstheme="minorHAnsi"/>
          <w:sz w:val="24"/>
          <w:szCs w:val="24"/>
        </w:rPr>
        <w:t>d</w:t>
      </w:r>
      <w:r w:rsidR="004624C0" w:rsidRPr="00A6293B">
        <w:rPr>
          <w:rFonts w:cstheme="minorHAnsi"/>
          <w:sz w:val="24"/>
          <w:szCs w:val="24"/>
        </w:rPr>
        <w:t xml:space="preserve"> students will repeat steps (</w:t>
      </w:r>
      <w:proofErr w:type="spellStart"/>
      <w:r w:rsidR="004624C0" w:rsidRPr="00A6293B">
        <w:rPr>
          <w:rFonts w:cstheme="minorHAnsi"/>
          <w:sz w:val="24"/>
          <w:szCs w:val="24"/>
        </w:rPr>
        <w:t>i</w:t>
      </w:r>
      <w:proofErr w:type="spellEnd"/>
      <w:r w:rsidR="004624C0" w:rsidRPr="00A6293B">
        <w:rPr>
          <w:rFonts w:cstheme="minorHAnsi"/>
          <w:sz w:val="24"/>
          <w:szCs w:val="24"/>
        </w:rPr>
        <w:t>)–(iii) until no more students are rejected.</w:t>
      </w:r>
    </w:p>
    <w:p w14:paraId="3206C16F" w14:textId="5BDB7F54" w:rsidR="006954D0" w:rsidRPr="00A6293B" w:rsidRDefault="00B87160" w:rsidP="00A6293B">
      <w:pPr>
        <w:pStyle w:val="ListParagraph"/>
        <w:numPr>
          <w:ilvl w:val="0"/>
          <w:numId w:val="14"/>
        </w:numPr>
        <w:rPr>
          <w:rFonts w:cstheme="minorHAnsi"/>
          <w:sz w:val="24"/>
          <w:szCs w:val="24"/>
        </w:rPr>
      </w:pPr>
      <w:r w:rsidRPr="00A6293B">
        <w:rPr>
          <w:rFonts w:cstheme="minorHAnsi"/>
          <w:sz w:val="24"/>
          <w:szCs w:val="24"/>
        </w:rPr>
        <w:t xml:space="preserve">Step 2 repeats k </w:t>
      </w:r>
      <w:r w:rsidR="007B1E98" w:rsidRPr="00A6293B">
        <w:rPr>
          <w:rFonts w:cstheme="minorHAnsi"/>
          <w:sz w:val="24"/>
          <w:szCs w:val="24"/>
        </w:rPr>
        <w:t>times</w:t>
      </w:r>
      <w:r w:rsidRPr="00A6293B">
        <w:rPr>
          <w:rFonts w:cstheme="minorHAnsi"/>
          <w:sz w:val="24"/>
          <w:szCs w:val="24"/>
        </w:rPr>
        <w:t>.</w:t>
      </w:r>
    </w:p>
    <w:p w14:paraId="5AC6CEFA" w14:textId="77777777" w:rsidR="00A6293B" w:rsidRPr="00A6293B" w:rsidRDefault="00A6293B" w:rsidP="00A6293B">
      <w:pPr>
        <w:ind w:left="360"/>
        <w:rPr>
          <w:rFonts w:cstheme="minorHAnsi"/>
          <w:sz w:val="24"/>
          <w:szCs w:val="24"/>
        </w:rPr>
      </w:pPr>
    </w:p>
    <w:p w14:paraId="507E201C" w14:textId="77777777" w:rsidR="002F5476" w:rsidRPr="00A6293B" w:rsidRDefault="006608D9" w:rsidP="002F5476">
      <w:pPr>
        <w:rPr>
          <w:rFonts w:cstheme="minorHAnsi"/>
          <w:sz w:val="24"/>
          <w:szCs w:val="24"/>
        </w:rPr>
      </w:pPr>
      <w:r w:rsidRPr="00A6293B">
        <w:rPr>
          <w:rFonts w:cstheme="minorHAnsi"/>
          <w:sz w:val="24"/>
          <w:szCs w:val="24"/>
        </w:rPr>
        <w:t xml:space="preserve">To conclude, this algorithm has a strategy-proof. </w:t>
      </w:r>
      <w:r w:rsidR="00995DBA" w:rsidRPr="00A6293B">
        <w:rPr>
          <w:rFonts w:cstheme="minorHAnsi"/>
          <w:sz w:val="24"/>
          <w:szCs w:val="24"/>
        </w:rPr>
        <w:t>Also,</w:t>
      </w:r>
      <w:r w:rsidRPr="00A6293B">
        <w:rPr>
          <w:rFonts w:cstheme="minorHAnsi"/>
          <w:sz w:val="24"/>
          <w:szCs w:val="24"/>
        </w:rPr>
        <w:t xml:space="preserve"> SP makes a fair division because he </w:t>
      </w:r>
      <w:r w:rsidR="00995DBA" w:rsidRPr="00A6293B">
        <w:rPr>
          <w:rFonts w:cstheme="minorHAnsi"/>
          <w:sz w:val="24"/>
          <w:szCs w:val="24"/>
        </w:rPr>
        <w:t xml:space="preserve">is </w:t>
      </w:r>
      <w:r w:rsidRPr="00A6293B">
        <w:rPr>
          <w:rFonts w:cstheme="minorHAnsi"/>
          <w:sz w:val="24"/>
          <w:szCs w:val="24"/>
        </w:rPr>
        <w:t xml:space="preserve">based on </w:t>
      </w:r>
      <w:r w:rsidR="00995DBA" w:rsidRPr="00A6293B">
        <w:rPr>
          <w:rFonts w:cstheme="minorHAnsi"/>
          <w:sz w:val="24"/>
          <w:szCs w:val="24"/>
        </w:rPr>
        <w:t xml:space="preserve">a </w:t>
      </w:r>
      <w:r w:rsidRPr="00A6293B">
        <w:rPr>
          <w:rFonts w:cstheme="minorHAnsi"/>
          <w:sz w:val="24"/>
          <w:szCs w:val="24"/>
        </w:rPr>
        <w:t>round-by-round mechanism. We haven’t found major flaws in this particular algorithm and thus we will focus on it.</w:t>
      </w:r>
    </w:p>
    <w:p w14:paraId="78B84494" w14:textId="48957615" w:rsidR="00995DBA" w:rsidRDefault="007906AB" w:rsidP="002F5476">
      <w:pPr>
        <w:rPr>
          <w:rFonts w:cstheme="minorHAnsi"/>
          <w:sz w:val="24"/>
          <w:szCs w:val="24"/>
          <w:u w:val="single"/>
        </w:rPr>
      </w:pPr>
      <w:r w:rsidRPr="00A6293B">
        <w:rPr>
          <w:rFonts w:cstheme="minorHAnsi"/>
          <w:sz w:val="24"/>
          <w:szCs w:val="24"/>
        </w:rPr>
        <w:lastRenderedPageBreak/>
        <w:t>We’ll also try to develop the custom Hungarian method such that it will be a combination of algorithm 7 (custom Hungarian algorithm) and algorithm 8 (SP), but we’ll test it before we got a conclusion on what is the preferable algorithm.</w:t>
      </w:r>
      <w:r w:rsidR="00944FCC" w:rsidRPr="00A6293B">
        <w:rPr>
          <w:rFonts w:cstheme="minorHAnsi"/>
          <w:sz w:val="24"/>
          <w:szCs w:val="24"/>
          <w:u w:val="single"/>
        </w:rPr>
        <w:br/>
      </w:r>
    </w:p>
    <w:p w14:paraId="139562E0" w14:textId="77777777" w:rsidR="00A6293B" w:rsidRPr="00A6293B" w:rsidRDefault="00A6293B" w:rsidP="002F5476">
      <w:pPr>
        <w:rPr>
          <w:rFonts w:cstheme="minorHAnsi"/>
          <w:sz w:val="24"/>
          <w:szCs w:val="24"/>
          <w:u w:val="single"/>
        </w:rPr>
      </w:pPr>
    </w:p>
    <w:p w14:paraId="7104D40F" w14:textId="68B1F40C" w:rsidR="00BA3633" w:rsidRPr="00A6293B" w:rsidRDefault="00BA3633" w:rsidP="00BA3633">
      <w:pPr>
        <w:rPr>
          <w:rFonts w:cstheme="minorHAnsi"/>
          <w:sz w:val="24"/>
          <w:szCs w:val="24"/>
        </w:rPr>
      </w:pPr>
      <w:r w:rsidRPr="00A6293B">
        <w:rPr>
          <w:rFonts w:cstheme="minorHAnsi"/>
          <w:sz w:val="24"/>
          <w:szCs w:val="24"/>
          <w:u w:val="single"/>
        </w:rPr>
        <w:t>Keywords</w:t>
      </w:r>
      <w:r w:rsidRPr="00A6293B">
        <w:rPr>
          <w:rFonts w:cstheme="minorHAnsi"/>
          <w:sz w:val="24"/>
          <w:szCs w:val="24"/>
        </w:rPr>
        <w:t>:</w:t>
      </w:r>
    </w:p>
    <w:p w14:paraId="4620E32D" w14:textId="474B0DBD" w:rsidR="00BA3633" w:rsidRPr="00A6293B" w:rsidRDefault="00BA3633" w:rsidP="00BA3633">
      <w:pPr>
        <w:pStyle w:val="ListParagraph"/>
        <w:numPr>
          <w:ilvl w:val="0"/>
          <w:numId w:val="6"/>
        </w:numPr>
        <w:rPr>
          <w:rFonts w:cstheme="minorHAnsi"/>
          <w:sz w:val="24"/>
          <w:szCs w:val="24"/>
        </w:rPr>
      </w:pPr>
      <w:r w:rsidRPr="00A6293B">
        <w:rPr>
          <w:rFonts w:cstheme="minorHAnsi"/>
          <w:sz w:val="24"/>
          <w:szCs w:val="24"/>
        </w:rPr>
        <w:t>Algorithmics of matching under preferences.</w:t>
      </w:r>
    </w:p>
    <w:p w14:paraId="73B3AAAA" w14:textId="3DCE99D9" w:rsidR="00BA3633" w:rsidRPr="00A6293B" w:rsidRDefault="00BA3633" w:rsidP="00BA3633">
      <w:pPr>
        <w:pStyle w:val="ListParagraph"/>
        <w:numPr>
          <w:ilvl w:val="0"/>
          <w:numId w:val="6"/>
        </w:numPr>
        <w:rPr>
          <w:rFonts w:cstheme="minorHAnsi"/>
          <w:sz w:val="24"/>
          <w:szCs w:val="24"/>
        </w:rPr>
      </w:pPr>
      <w:r w:rsidRPr="00A6293B">
        <w:rPr>
          <w:rFonts w:cstheme="minorHAnsi"/>
          <w:sz w:val="24"/>
          <w:szCs w:val="24"/>
        </w:rPr>
        <w:t xml:space="preserve">Course </w:t>
      </w:r>
      <w:r w:rsidR="006B4924" w:rsidRPr="00A6293B">
        <w:rPr>
          <w:rFonts w:cstheme="minorHAnsi"/>
          <w:sz w:val="24"/>
          <w:szCs w:val="24"/>
        </w:rPr>
        <w:t>a</w:t>
      </w:r>
      <w:r w:rsidRPr="00A6293B">
        <w:rPr>
          <w:rFonts w:cstheme="minorHAnsi"/>
          <w:sz w:val="24"/>
          <w:szCs w:val="24"/>
        </w:rPr>
        <w:t>llocation via Stable Matching.</w:t>
      </w:r>
    </w:p>
    <w:p w14:paraId="37DEA5A7" w14:textId="1D397480" w:rsidR="00BA3633" w:rsidRPr="00A6293B" w:rsidRDefault="00BA3633" w:rsidP="00FC76BE">
      <w:pPr>
        <w:pStyle w:val="ListParagraph"/>
        <w:numPr>
          <w:ilvl w:val="0"/>
          <w:numId w:val="6"/>
        </w:numPr>
        <w:rPr>
          <w:rFonts w:cstheme="minorHAnsi"/>
          <w:sz w:val="24"/>
          <w:szCs w:val="24"/>
        </w:rPr>
      </w:pPr>
      <w:r w:rsidRPr="00A6293B">
        <w:rPr>
          <w:rFonts w:cstheme="minorHAnsi"/>
          <w:sz w:val="24"/>
          <w:szCs w:val="24"/>
        </w:rPr>
        <w:t>A matching model between courses and students.</w:t>
      </w:r>
    </w:p>
    <w:p w14:paraId="4037036E" w14:textId="5CF39E5D" w:rsidR="006B4924" w:rsidRPr="00A6293B" w:rsidRDefault="006B4924" w:rsidP="00FC76BE">
      <w:pPr>
        <w:pStyle w:val="ListParagraph"/>
        <w:numPr>
          <w:ilvl w:val="0"/>
          <w:numId w:val="6"/>
        </w:numPr>
        <w:rPr>
          <w:rFonts w:cstheme="minorHAnsi"/>
          <w:sz w:val="24"/>
          <w:szCs w:val="24"/>
        </w:rPr>
      </w:pPr>
      <w:r w:rsidRPr="00A6293B">
        <w:rPr>
          <w:rFonts w:cstheme="minorHAnsi"/>
          <w:sz w:val="24"/>
          <w:szCs w:val="24"/>
        </w:rPr>
        <w:t>Course allocation problem.</w:t>
      </w:r>
    </w:p>
    <w:p w14:paraId="0C954AAC" w14:textId="02609C0D" w:rsidR="00995DBA" w:rsidRPr="00A6293B" w:rsidRDefault="00995DBA" w:rsidP="00FC76BE">
      <w:pPr>
        <w:pStyle w:val="ListParagraph"/>
        <w:ind w:left="1080"/>
        <w:rPr>
          <w:rFonts w:cstheme="minorHAnsi"/>
          <w:sz w:val="24"/>
          <w:szCs w:val="24"/>
          <w:u w:val="single"/>
        </w:rPr>
      </w:pPr>
    </w:p>
    <w:p w14:paraId="2AF93779" w14:textId="09D84246" w:rsidR="00BA3633" w:rsidRPr="00A6293B" w:rsidRDefault="00BA3633" w:rsidP="00BA3633">
      <w:pPr>
        <w:rPr>
          <w:rFonts w:cstheme="minorHAnsi"/>
          <w:sz w:val="24"/>
          <w:szCs w:val="24"/>
          <w:u w:val="single"/>
        </w:rPr>
      </w:pPr>
      <w:r w:rsidRPr="00A6293B">
        <w:rPr>
          <w:rFonts w:cstheme="minorHAnsi"/>
          <w:sz w:val="24"/>
          <w:szCs w:val="24"/>
          <w:u w:val="single"/>
        </w:rPr>
        <w:t>Essential features:</w:t>
      </w:r>
    </w:p>
    <w:p w14:paraId="5F2FECDA" w14:textId="50A2B908" w:rsidR="00BA3633" w:rsidRPr="00A6293B" w:rsidRDefault="00BA3633" w:rsidP="00BA3633">
      <w:pPr>
        <w:rPr>
          <w:rFonts w:cstheme="minorHAnsi"/>
          <w:sz w:val="24"/>
          <w:szCs w:val="24"/>
        </w:rPr>
      </w:pPr>
      <w:r w:rsidRPr="00A6293B">
        <w:rPr>
          <w:rFonts w:cstheme="minorHAnsi"/>
          <w:sz w:val="24"/>
          <w:szCs w:val="24"/>
        </w:rPr>
        <w:t>1. Create a system that will provide a fair division of courses among students.</w:t>
      </w:r>
    </w:p>
    <w:p w14:paraId="34CB4AE4" w14:textId="72AC2FED" w:rsidR="00BA3633" w:rsidRPr="00A6293B" w:rsidRDefault="00BA3633" w:rsidP="00BA3633">
      <w:pPr>
        <w:rPr>
          <w:rFonts w:cstheme="minorHAnsi"/>
          <w:sz w:val="24"/>
          <w:szCs w:val="24"/>
          <w:rtl/>
        </w:rPr>
      </w:pPr>
      <w:r w:rsidRPr="00A6293B">
        <w:rPr>
          <w:rFonts w:cstheme="minorHAnsi"/>
          <w:sz w:val="24"/>
          <w:szCs w:val="24"/>
        </w:rPr>
        <w:t>2.</w:t>
      </w:r>
      <w:r w:rsidRPr="00A6293B">
        <w:rPr>
          <w:rFonts w:cstheme="minorHAnsi"/>
          <w:sz w:val="24"/>
          <w:szCs w:val="24"/>
          <w:rtl/>
        </w:rPr>
        <w:t xml:space="preserve"> </w:t>
      </w:r>
      <w:r w:rsidRPr="00A6293B">
        <w:rPr>
          <w:rFonts w:cstheme="minorHAnsi"/>
          <w:sz w:val="24"/>
          <w:szCs w:val="24"/>
        </w:rPr>
        <w:t>Create a system that provides a specific solution for the Department of Computer Science at Ariel University</w:t>
      </w:r>
      <w:r w:rsidR="00A6293B">
        <w:rPr>
          <w:rFonts w:cstheme="minorHAnsi"/>
          <w:sz w:val="24"/>
          <w:szCs w:val="24"/>
        </w:rPr>
        <w:t>.</w:t>
      </w:r>
    </w:p>
    <w:p w14:paraId="11F9F231" w14:textId="15FE40E0" w:rsidR="00BA3633" w:rsidRPr="00A6293B" w:rsidRDefault="00BA3633" w:rsidP="00BA3633">
      <w:pPr>
        <w:rPr>
          <w:rFonts w:cstheme="minorHAnsi"/>
          <w:sz w:val="24"/>
          <w:szCs w:val="24"/>
        </w:rPr>
      </w:pPr>
      <w:r w:rsidRPr="00A6293B">
        <w:rPr>
          <w:rFonts w:cstheme="minorHAnsi"/>
          <w:sz w:val="24"/>
          <w:szCs w:val="24"/>
        </w:rPr>
        <w:t>3.</w:t>
      </w:r>
      <w:r w:rsidRPr="00A6293B">
        <w:rPr>
          <w:rFonts w:cstheme="minorHAnsi"/>
          <w:sz w:val="24"/>
          <w:szCs w:val="24"/>
          <w:rtl/>
        </w:rPr>
        <w:t xml:space="preserve"> </w:t>
      </w:r>
      <w:r w:rsidRPr="00A6293B">
        <w:rPr>
          <w:rFonts w:cstheme="minorHAnsi"/>
          <w:sz w:val="24"/>
          <w:szCs w:val="24"/>
        </w:rPr>
        <w:t>Basing our project on the main algorithm.</w:t>
      </w:r>
    </w:p>
    <w:p w14:paraId="4FF7BE8C" w14:textId="4B4602ED" w:rsidR="00BA3633" w:rsidRPr="00A6293B" w:rsidRDefault="00BA3633" w:rsidP="00713A9D">
      <w:pPr>
        <w:rPr>
          <w:rFonts w:cstheme="minorHAnsi"/>
          <w:sz w:val="24"/>
          <w:szCs w:val="24"/>
        </w:rPr>
      </w:pPr>
      <w:r w:rsidRPr="00A6293B">
        <w:rPr>
          <w:rFonts w:cstheme="minorHAnsi"/>
          <w:sz w:val="24"/>
          <w:szCs w:val="24"/>
        </w:rPr>
        <w:t xml:space="preserve">4. The final output of the system will include consideration </w:t>
      </w:r>
      <w:proofErr w:type="gramStart"/>
      <w:r w:rsidRPr="00A6293B">
        <w:rPr>
          <w:rFonts w:cstheme="minorHAnsi"/>
          <w:sz w:val="24"/>
          <w:szCs w:val="24"/>
        </w:rPr>
        <w:t>of  colliding</w:t>
      </w:r>
      <w:proofErr w:type="gramEnd"/>
      <w:r w:rsidRPr="00A6293B">
        <w:rPr>
          <w:rFonts w:cstheme="minorHAnsi"/>
          <w:sz w:val="24"/>
          <w:szCs w:val="24"/>
        </w:rPr>
        <w:t xml:space="preserve"> courses</w:t>
      </w:r>
    </w:p>
    <w:p w14:paraId="6EDEF4C2" w14:textId="77777777" w:rsidR="00BA3633" w:rsidRPr="00A6293B" w:rsidRDefault="00BA3633" w:rsidP="00BA3633">
      <w:pPr>
        <w:rPr>
          <w:rFonts w:cstheme="minorHAnsi"/>
          <w:sz w:val="24"/>
          <w:szCs w:val="24"/>
        </w:rPr>
      </w:pPr>
    </w:p>
    <w:p w14:paraId="24C84759" w14:textId="245318B3" w:rsidR="00BA3633" w:rsidRPr="00A6293B" w:rsidRDefault="00BA3633" w:rsidP="00BA3633">
      <w:pPr>
        <w:rPr>
          <w:rFonts w:cstheme="minorHAnsi"/>
          <w:sz w:val="24"/>
          <w:szCs w:val="24"/>
          <w:u w:val="single"/>
        </w:rPr>
      </w:pPr>
      <w:r w:rsidRPr="00A6293B">
        <w:rPr>
          <w:rFonts w:cstheme="minorHAnsi"/>
          <w:sz w:val="24"/>
          <w:szCs w:val="24"/>
          <w:u w:val="single"/>
        </w:rPr>
        <w:t>Desirable features:</w:t>
      </w:r>
    </w:p>
    <w:p w14:paraId="48D65E3D" w14:textId="52B77A01" w:rsidR="00BA3633" w:rsidRPr="00A6293B" w:rsidRDefault="00BA3633" w:rsidP="00BA3633">
      <w:pPr>
        <w:rPr>
          <w:rFonts w:cstheme="minorHAnsi"/>
          <w:sz w:val="24"/>
          <w:szCs w:val="24"/>
        </w:rPr>
      </w:pPr>
      <w:r w:rsidRPr="00A6293B">
        <w:rPr>
          <w:rFonts w:cstheme="minorHAnsi"/>
          <w:sz w:val="24"/>
          <w:szCs w:val="24"/>
        </w:rPr>
        <w:t>1. The system will provide statistical information on the verge of admission to courses from previous years</w:t>
      </w:r>
      <w:r w:rsidR="00A6293B">
        <w:rPr>
          <w:rFonts w:cstheme="minorHAnsi"/>
          <w:sz w:val="24"/>
          <w:szCs w:val="24"/>
        </w:rPr>
        <w:t>.</w:t>
      </w:r>
    </w:p>
    <w:p w14:paraId="146AEF8D" w14:textId="63D04936" w:rsidR="00BA3633" w:rsidRPr="00A6293B" w:rsidRDefault="00BA3633" w:rsidP="00BA3633">
      <w:pPr>
        <w:rPr>
          <w:rFonts w:cstheme="minorHAnsi"/>
          <w:sz w:val="24"/>
          <w:szCs w:val="24"/>
          <w:rtl/>
        </w:rPr>
      </w:pPr>
      <w:r w:rsidRPr="00A6293B">
        <w:rPr>
          <w:rFonts w:cstheme="minorHAnsi"/>
          <w:sz w:val="24"/>
          <w:szCs w:val="24"/>
        </w:rPr>
        <w:t>2. The system will be synchronized with the university system, and it will include logging in according to the university standards</w:t>
      </w:r>
      <w:r w:rsidR="00A6293B">
        <w:rPr>
          <w:rFonts w:cstheme="minorHAnsi"/>
          <w:sz w:val="24"/>
          <w:szCs w:val="24"/>
        </w:rPr>
        <w:t>.</w:t>
      </w:r>
      <w:r w:rsidRPr="00A6293B">
        <w:rPr>
          <w:rFonts w:cstheme="minorHAnsi"/>
          <w:sz w:val="24"/>
          <w:szCs w:val="24"/>
        </w:rPr>
        <w:t xml:space="preserve"> </w:t>
      </w:r>
    </w:p>
    <w:p w14:paraId="62637901" w14:textId="24A08E0F" w:rsidR="00BA3633" w:rsidRPr="00A6293B" w:rsidRDefault="00BA3633" w:rsidP="00BA3633">
      <w:pPr>
        <w:rPr>
          <w:rFonts w:cstheme="minorHAnsi"/>
          <w:sz w:val="24"/>
          <w:szCs w:val="24"/>
        </w:rPr>
      </w:pPr>
      <w:r w:rsidRPr="00A6293B">
        <w:rPr>
          <w:rFonts w:cstheme="minorHAnsi"/>
          <w:sz w:val="24"/>
          <w:szCs w:val="24"/>
        </w:rPr>
        <w:t>3. Comparing our algorithm with other algorithms according to their output and their runtime.</w:t>
      </w:r>
    </w:p>
    <w:p w14:paraId="7C9542E0" w14:textId="48554B79" w:rsidR="00BA3633" w:rsidRPr="00A6293B" w:rsidRDefault="00BA3633" w:rsidP="00BA3633">
      <w:pPr>
        <w:rPr>
          <w:rFonts w:cstheme="minorHAnsi"/>
          <w:sz w:val="24"/>
          <w:szCs w:val="24"/>
        </w:rPr>
      </w:pPr>
      <w:r w:rsidRPr="00A6293B">
        <w:rPr>
          <w:rFonts w:cstheme="minorHAnsi"/>
          <w:sz w:val="24"/>
          <w:szCs w:val="24"/>
        </w:rPr>
        <w:t xml:space="preserve">4. Create a universal system for all departments in the university. </w:t>
      </w:r>
    </w:p>
    <w:p w14:paraId="0B3D4F68" w14:textId="4A1BF237" w:rsidR="00BA3633" w:rsidRPr="00A6293B" w:rsidRDefault="00BA3633" w:rsidP="00BA3633">
      <w:pPr>
        <w:rPr>
          <w:rFonts w:cstheme="minorHAnsi"/>
          <w:sz w:val="24"/>
          <w:szCs w:val="24"/>
        </w:rPr>
      </w:pPr>
    </w:p>
    <w:p w14:paraId="2D2812FB" w14:textId="7E968A2E" w:rsidR="00BA3633" w:rsidRPr="00A6293B" w:rsidRDefault="00BA3633" w:rsidP="00BA3633">
      <w:pPr>
        <w:rPr>
          <w:rFonts w:cstheme="minorHAnsi"/>
          <w:sz w:val="24"/>
          <w:szCs w:val="24"/>
          <w:u w:val="single"/>
        </w:rPr>
      </w:pPr>
      <w:r w:rsidRPr="00A6293B">
        <w:rPr>
          <w:rFonts w:cstheme="minorHAnsi"/>
          <w:sz w:val="24"/>
          <w:szCs w:val="24"/>
          <w:u w:val="single"/>
        </w:rPr>
        <w:t>Elevator statements:</w:t>
      </w:r>
    </w:p>
    <w:p w14:paraId="69207827" w14:textId="5CF82692" w:rsidR="00BA3633" w:rsidRPr="00A6293B" w:rsidRDefault="00BA3633" w:rsidP="00BA3633">
      <w:pPr>
        <w:rPr>
          <w:rFonts w:cstheme="minorHAnsi"/>
          <w:sz w:val="24"/>
          <w:szCs w:val="24"/>
        </w:rPr>
      </w:pPr>
      <w:r w:rsidRPr="00A6293B">
        <w:rPr>
          <w:rFonts w:cstheme="minorHAnsi"/>
          <w:sz w:val="24"/>
          <w:szCs w:val="24"/>
        </w:rPr>
        <w:t>Today, the existing system at Ariel University is FCFS which in our opinion is not a fair division.</w:t>
      </w:r>
    </w:p>
    <w:p w14:paraId="7EDFD2E2" w14:textId="77777777" w:rsidR="00BA3633" w:rsidRPr="00A6293B" w:rsidRDefault="00BA3633" w:rsidP="00BA3633">
      <w:pPr>
        <w:rPr>
          <w:rFonts w:cstheme="minorHAnsi"/>
          <w:sz w:val="24"/>
          <w:szCs w:val="24"/>
        </w:rPr>
      </w:pPr>
      <w:r w:rsidRPr="00A6293B">
        <w:rPr>
          <w:rFonts w:cstheme="minorHAnsi"/>
          <w:sz w:val="24"/>
          <w:szCs w:val="24"/>
        </w:rPr>
        <w:t xml:space="preserve">Our vision is to create a fair division of courses among the students, </w:t>
      </w:r>
      <w:proofErr w:type="gramStart"/>
      <w:r w:rsidRPr="00A6293B">
        <w:rPr>
          <w:rFonts w:cstheme="minorHAnsi"/>
          <w:sz w:val="24"/>
          <w:szCs w:val="24"/>
        </w:rPr>
        <w:t>We</w:t>
      </w:r>
      <w:proofErr w:type="gramEnd"/>
      <w:r w:rsidRPr="00A6293B">
        <w:rPr>
          <w:rFonts w:cstheme="minorHAnsi"/>
          <w:sz w:val="24"/>
          <w:szCs w:val="24"/>
        </w:rPr>
        <w:t xml:space="preserve"> would like to optimize the choosing curses process so that all students feel equality and fairness.</w:t>
      </w:r>
    </w:p>
    <w:p w14:paraId="0E5A30D9" w14:textId="58A902E9" w:rsidR="00BA3633" w:rsidRPr="00A6293B" w:rsidRDefault="00BA3633" w:rsidP="00BA3633">
      <w:pPr>
        <w:rPr>
          <w:rFonts w:cstheme="minorHAnsi"/>
          <w:sz w:val="24"/>
          <w:szCs w:val="24"/>
        </w:rPr>
      </w:pPr>
      <w:r w:rsidRPr="00A6293B">
        <w:rPr>
          <w:rFonts w:cstheme="minorHAnsi"/>
          <w:sz w:val="24"/>
          <w:szCs w:val="24"/>
        </w:rPr>
        <w:lastRenderedPageBreak/>
        <w:t xml:space="preserve"> The system will provide Early Information such that syllabus, lecturer, date &amp; time, </w:t>
      </w:r>
      <w:proofErr w:type="gramStart"/>
      <w:r w:rsidRPr="00A6293B">
        <w:rPr>
          <w:rFonts w:cstheme="minorHAnsi"/>
          <w:sz w:val="24"/>
          <w:szCs w:val="24"/>
        </w:rPr>
        <w:t>capacity,  etc.</w:t>
      </w:r>
      <w:proofErr w:type="gramEnd"/>
    </w:p>
    <w:p w14:paraId="5CEA3B4A" w14:textId="2D4B9A64" w:rsidR="00BA3633" w:rsidRPr="00A6293B" w:rsidRDefault="00BA3633" w:rsidP="00BA3633">
      <w:pPr>
        <w:rPr>
          <w:rFonts w:cstheme="minorHAnsi"/>
          <w:sz w:val="24"/>
          <w:szCs w:val="24"/>
        </w:rPr>
      </w:pPr>
      <w:r w:rsidRPr="00A6293B">
        <w:rPr>
          <w:rFonts w:cstheme="minorHAnsi"/>
          <w:sz w:val="24"/>
          <w:szCs w:val="24"/>
        </w:rPr>
        <w:t>Each student will rate the elective courses as he sees it fit, and the system will provide each student with a fair choice for him.</w:t>
      </w:r>
    </w:p>
    <w:p w14:paraId="703FF83A" w14:textId="792E9355" w:rsidR="00BA3633" w:rsidRDefault="00BA3633" w:rsidP="00BA3633">
      <w:pPr>
        <w:rPr>
          <w:rFonts w:cstheme="minorHAnsi"/>
          <w:sz w:val="24"/>
          <w:szCs w:val="24"/>
          <w:rtl/>
        </w:rPr>
      </w:pPr>
      <w:r w:rsidRPr="00A6293B">
        <w:rPr>
          <w:rFonts w:cstheme="minorHAnsi"/>
          <w:sz w:val="24"/>
          <w:szCs w:val="24"/>
        </w:rPr>
        <w:t xml:space="preserve"> </w:t>
      </w:r>
    </w:p>
    <w:p w14:paraId="0AD7122D" w14:textId="6B10630B" w:rsidR="00C033C0" w:rsidRPr="00A6293B" w:rsidRDefault="00C033C0" w:rsidP="00BA3633">
      <w:pPr>
        <w:rPr>
          <w:rFonts w:cstheme="minorHAnsi"/>
          <w:sz w:val="24"/>
          <w:szCs w:val="24"/>
        </w:rPr>
      </w:pPr>
      <w:r>
        <w:rPr>
          <w:rFonts w:cstheme="minorHAnsi"/>
          <w:sz w:val="24"/>
          <w:szCs w:val="24"/>
        </w:rPr>
        <w:t xml:space="preserve">ID: </w:t>
      </w:r>
      <w:proofErr w:type="spellStart"/>
      <w:r>
        <w:rPr>
          <w:rFonts w:cstheme="minorHAnsi"/>
          <w:sz w:val="24"/>
          <w:szCs w:val="24"/>
        </w:rPr>
        <w:t>Itay</w:t>
      </w:r>
      <w:proofErr w:type="spellEnd"/>
      <w:r>
        <w:rPr>
          <w:rFonts w:cstheme="minorHAnsi"/>
          <w:sz w:val="24"/>
          <w:szCs w:val="24"/>
        </w:rPr>
        <w:t xml:space="preserve"> </w:t>
      </w:r>
      <w:proofErr w:type="spellStart"/>
      <w:r>
        <w:rPr>
          <w:rFonts w:cstheme="minorHAnsi"/>
          <w:sz w:val="24"/>
          <w:szCs w:val="24"/>
        </w:rPr>
        <w:t>Simhayev</w:t>
      </w:r>
      <w:proofErr w:type="spellEnd"/>
      <w:r>
        <w:rPr>
          <w:rFonts w:cstheme="minorHAnsi"/>
          <w:sz w:val="24"/>
          <w:szCs w:val="24"/>
        </w:rPr>
        <w:t xml:space="preserve"> – 205666407, Joseph Schtein – 206128613, </w:t>
      </w:r>
      <w:proofErr w:type="spellStart"/>
      <w:r>
        <w:rPr>
          <w:rFonts w:cstheme="minorHAnsi"/>
          <w:sz w:val="24"/>
          <w:szCs w:val="24"/>
        </w:rPr>
        <w:t>Lihi</w:t>
      </w:r>
      <w:proofErr w:type="spellEnd"/>
      <w:r>
        <w:rPr>
          <w:rFonts w:cstheme="minorHAnsi"/>
          <w:sz w:val="24"/>
          <w:szCs w:val="24"/>
        </w:rPr>
        <w:t xml:space="preserve"> </w:t>
      </w:r>
      <w:proofErr w:type="spellStart"/>
      <w:r>
        <w:rPr>
          <w:rFonts w:cstheme="minorHAnsi"/>
          <w:sz w:val="24"/>
          <w:szCs w:val="24"/>
        </w:rPr>
        <w:t>Belfer</w:t>
      </w:r>
      <w:proofErr w:type="spellEnd"/>
      <w:r>
        <w:rPr>
          <w:rFonts w:cstheme="minorHAnsi"/>
          <w:sz w:val="24"/>
          <w:szCs w:val="24"/>
        </w:rPr>
        <w:t xml:space="preserve"> – 204784268.</w:t>
      </w:r>
    </w:p>
    <w:sectPr w:rsidR="00C033C0" w:rsidRPr="00A6293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B245EA"/>
    <w:multiLevelType w:val="hybridMultilevel"/>
    <w:tmpl w:val="D1461062"/>
    <w:lvl w:ilvl="0" w:tplc="42702CCA">
      <w:start w:val="1"/>
      <w:numFmt w:val="lowerRoman"/>
      <w:lvlText w:val="%1)"/>
      <w:lvlJc w:val="left"/>
      <w:pPr>
        <w:ind w:left="1440" w:hanging="72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1" w15:restartNumberingAfterBreak="0">
    <w:nsid w:val="05A9460C"/>
    <w:multiLevelType w:val="hybridMultilevel"/>
    <w:tmpl w:val="5A3ACD48"/>
    <w:lvl w:ilvl="0" w:tplc="60B2E282">
      <w:start w:val="1"/>
      <w:numFmt w:val="lowerRoman"/>
      <w:lvlText w:val="%1)"/>
      <w:lvlJc w:val="left"/>
      <w:pPr>
        <w:ind w:left="1440" w:hanging="72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2" w15:restartNumberingAfterBreak="0">
    <w:nsid w:val="0B20757E"/>
    <w:multiLevelType w:val="hybridMultilevel"/>
    <w:tmpl w:val="09D47E92"/>
    <w:lvl w:ilvl="0" w:tplc="49409E0E">
      <w:start w:val="1"/>
      <w:numFmt w:val="lowerRoman"/>
      <w:lvlText w:val="%1)"/>
      <w:lvlJc w:val="left"/>
      <w:pPr>
        <w:ind w:left="1530" w:hanging="720"/>
      </w:pPr>
      <w:rPr>
        <w:rFonts w:hint="default"/>
      </w:rPr>
    </w:lvl>
    <w:lvl w:ilvl="1" w:tplc="20000019" w:tentative="1">
      <w:start w:val="1"/>
      <w:numFmt w:val="lowerLetter"/>
      <w:lvlText w:val="%2."/>
      <w:lvlJc w:val="left"/>
      <w:pPr>
        <w:ind w:left="1890" w:hanging="360"/>
      </w:pPr>
    </w:lvl>
    <w:lvl w:ilvl="2" w:tplc="2000001B" w:tentative="1">
      <w:start w:val="1"/>
      <w:numFmt w:val="lowerRoman"/>
      <w:lvlText w:val="%3."/>
      <w:lvlJc w:val="right"/>
      <w:pPr>
        <w:ind w:left="2610" w:hanging="180"/>
      </w:pPr>
    </w:lvl>
    <w:lvl w:ilvl="3" w:tplc="2000000F" w:tentative="1">
      <w:start w:val="1"/>
      <w:numFmt w:val="decimal"/>
      <w:lvlText w:val="%4."/>
      <w:lvlJc w:val="left"/>
      <w:pPr>
        <w:ind w:left="3330" w:hanging="360"/>
      </w:pPr>
    </w:lvl>
    <w:lvl w:ilvl="4" w:tplc="20000019" w:tentative="1">
      <w:start w:val="1"/>
      <w:numFmt w:val="lowerLetter"/>
      <w:lvlText w:val="%5."/>
      <w:lvlJc w:val="left"/>
      <w:pPr>
        <w:ind w:left="4050" w:hanging="360"/>
      </w:pPr>
    </w:lvl>
    <w:lvl w:ilvl="5" w:tplc="2000001B" w:tentative="1">
      <w:start w:val="1"/>
      <w:numFmt w:val="lowerRoman"/>
      <w:lvlText w:val="%6."/>
      <w:lvlJc w:val="right"/>
      <w:pPr>
        <w:ind w:left="4770" w:hanging="180"/>
      </w:pPr>
    </w:lvl>
    <w:lvl w:ilvl="6" w:tplc="2000000F" w:tentative="1">
      <w:start w:val="1"/>
      <w:numFmt w:val="decimal"/>
      <w:lvlText w:val="%7."/>
      <w:lvlJc w:val="left"/>
      <w:pPr>
        <w:ind w:left="5490" w:hanging="360"/>
      </w:pPr>
    </w:lvl>
    <w:lvl w:ilvl="7" w:tplc="20000019" w:tentative="1">
      <w:start w:val="1"/>
      <w:numFmt w:val="lowerLetter"/>
      <w:lvlText w:val="%8."/>
      <w:lvlJc w:val="left"/>
      <w:pPr>
        <w:ind w:left="6210" w:hanging="360"/>
      </w:pPr>
    </w:lvl>
    <w:lvl w:ilvl="8" w:tplc="2000001B" w:tentative="1">
      <w:start w:val="1"/>
      <w:numFmt w:val="lowerRoman"/>
      <w:lvlText w:val="%9."/>
      <w:lvlJc w:val="right"/>
      <w:pPr>
        <w:ind w:left="6930" w:hanging="180"/>
      </w:pPr>
    </w:lvl>
  </w:abstractNum>
  <w:abstractNum w:abstractNumId="3" w15:restartNumberingAfterBreak="0">
    <w:nsid w:val="1A5729F8"/>
    <w:multiLevelType w:val="hybridMultilevel"/>
    <w:tmpl w:val="DF3A3024"/>
    <w:lvl w:ilvl="0" w:tplc="3F54C494">
      <w:start w:val="1"/>
      <w:numFmt w:val="lowerRoman"/>
      <w:lvlText w:val="%1)"/>
      <w:lvlJc w:val="left"/>
      <w:pPr>
        <w:ind w:left="1140" w:hanging="720"/>
      </w:pPr>
      <w:rPr>
        <w:rFonts w:hint="default"/>
      </w:rPr>
    </w:lvl>
    <w:lvl w:ilvl="1" w:tplc="20000019" w:tentative="1">
      <w:start w:val="1"/>
      <w:numFmt w:val="lowerLetter"/>
      <w:lvlText w:val="%2."/>
      <w:lvlJc w:val="left"/>
      <w:pPr>
        <w:ind w:left="1500" w:hanging="360"/>
      </w:pPr>
    </w:lvl>
    <w:lvl w:ilvl="2" w:tplc="2000001B" w:tentative="1">
      <w:start w:val="1"/>
      <w:numFmt w:val="lowerRoman"/>
      <w:lvlText w:val="%3."/>
      <w:lvlJc w:val="right"/>
      <w:pPr>
        <w:ind w:left="2220" w:hanging="180"/>
      </w:pPr>
    </w:lvl>
    <w:lvl w:ilvl="3" w:tplc="2000000F" w:tentative="1">
      <w:start w:val="1"/>
      <w:numFmt w:val="decimal"/>
      <w:lvlText w:val="%4."/>
      <w:lvlJc w:val="left"/>
      <w:pPr>
        <w:ind w:left="2940" w:hanging="360"/>
      </w:pPr>
    </w:lvl>
    <w:lvl w:ilvl="4" w:tplc="20000019" w:tentative="1">
      <w:start w:val="1"/>
      <w:numFmt w:val="lowerLetter"/>
      <w:lvlText w:val="%5."/>
      <w:lvlJc w:val="left"/>
      <w:pPr>
        <w:ind w:left="3660" w:hanging="360"/>
      </w:pPr>
    </w:lvl>
    <w:lvl w:ilvl="5" w:tplc="2000001B" w:tentative="1">
      <w:start w:val="1"/>
      <w:numFmt w:val="lowerRoman"/>
      <w:lvlText w:val="%6."/>
      <w:lvlJc w:val="right"/>
      <w:pPr>
        <w:ind w:left="4380" w:hanging="180"/>
      </w:pPr>
    </w:lvl>
    <w:lvl w:ilvl="6" w:tplc="2000000F" w:tentative="1">
      <w:start w:val="1"/>
      <w:numFmt w:val="decimal"/>
      <w:lvlText w:val="%7."/>
      <w:lvlJc w:val="left"/>
      <w:pPr>
        <w:ind w:left="5100" w:hanging="360"/>
      </w:pPr>
    </w:lvl>
    <w:lvl w:ilvl="7" w:tplc="20000019" w:tentative="1">
      <w:start w:val="1"/>
      <w:numFmt w:val="lowerLetter"/>
      <w:lvlText w:val="%8."/>
      <w:lvlJc w:val="left"/>
      <w:pPr>
        <w:ind w:left="5820" w:hanging="360"/>
      </w:pPr>
    </w:lvl>
    <w:lvl w:ilvl="8" w:tplc="2000001B" w:tentative="1">
      <w:start w:val="1"/>
      <w:numFmt w:val="lowerRoman"/>
      <w:lvlText w:val="%9."/>
      <w:lvlJc w:val="right"/>
      <w:pPr>
        <w:ind w:left="6540" w:hanging="180"/>
      </w:pPr>
    </w:lvl>
  </w:abstractNum>
  <w:abstractNum w:abstractNumId="4" w15:restartNumberingAfterBreak="0">
    <w:nsid w:val="1F386234"/>
    <w:multiLevelType w:val="multilevel"/>
    <w:tmpl w:val="6DE45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E009B9"/>
    <w:multiLevelType w:val="hybridMultilevel"/>
    <w:tmpl w:val="E76811AC"/>
    <w:lvl w:ilvl="0" w:tplc="DDB621C4">
      <w:start w:val="1"/>
      <w:numFmt w:val="lowerRoman"/>
      <w:lvlText w:val="%1)"/>
      <w:lvlJc w:val="left"/>
      <w:pPr>
        <w:ind w:left="1080" w:hanging="720"/>
      </w:pPr>
      <w:rPr>
        <w:rFonts w:hint="default"/>
        <w:sz w:val="22"/>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D427A88"/>
    <w:multiLevelType w:val="hybridMultilevel"/>
    <w:tmpl w:val="DF3A3024"/>
    <w:lvl w:ilvl="0" w:tplc="3F54C494">
      <w:start w:val="1"/>
      <w:numFmt w:val="lowerRoman"/>
      <w:lvlText w:val="%1)"/>
      <w:lvlJc w:val="left"/>
      <w:pPr>
        <w:ind w:left="1140" w:hanging="720"/>
      </w:pPr>
      <w:rPr>
        <w:rFonts w:hint="default"/>
      </w:rPr>
    </w:lvl>
    <w:lvl w:ilvl="1" w:tplc="20000019" w:tentative="1">
      <w:start w:val="1"/>
      <w:numFmt w:val="lowerLetter"/>
      <w:lvlText w:val="%2."/>
      <w:lvlJc w:val="left"/>
      <w:pPr>
        <w:ind w:left="1500" w:hanging="360"/>
      </w:pPr>
    </w:lvl>
    <w:lvl w:ilvl="2" w:tplc="2000001B" w:tentative="1">
      <w:start w:val="1"/>
      <w:numFmt w:val="lowerRoman"/>
      <w:lvlText w:val="%3."/>
      <w:lvlJc w:val="right"/>
      <w:pPr>
        <w:ind w:left="2220" w:hanging="180"/>
      </w:pPr>
    </w:lvl>
    <w:lvl w:ilvl="3" w:tplc="2000000F" w:tentative="1">
      <w:start w:val="1"/>
      <w:numFmt w:val="decimal"/>
      <w:lvlText w:val="%4."/>
      <w:lvlJc w:val="left"/>
      <w:pPr>
        <w:ind w:left="2940" w:hanging="360"/>
      </w:pPr>
    </w:lvl>
    <w:lvl w:ilvl="4" w:tplc="20000019" w:tentative="1">
      <w:start w:val="1"/>
      <w:numFmt w:val="lowerLetter"/>
      <w:lvlText w:val="%5."/>
      <w:lvlJc w:val="left"/>
      <w:pPr>
        <w:ind w:left="3660" w:hanging="360"/>
      </w:pPr>
    </w:lvl>
    <w:lvl w:ilvl="5" w:tplc="2000001B" w:tentative="1">
      <w:start w:val="1"/>
      <w:numFmt w:val="lowerRoman"/>
      <w:lvlText w:val="%6."/>
      <w:lvlJc w:val="right"/>
      <w:pPr>
        <w:ind w:left="4380" w:hanging="180"/>
      </w:pPr>
    </w:lvl>
    <w:lvl w:ilvl="6" w:tplc="2000000F" w:tentative="1">
      <w:start w:val="1"/>
      <w:numFmt w:val="decimal"/>
      <w:lvlText w:val="%7."/>
      <w:lvlJc w:val="left"/>
      <w:pPr>
        <w:ind w:left="5100" w:hanging="360"/>
      </w:pPr>
    </w:lvl>
    <w:lvl w:ilvl="7" w:tplc="20000019" w:tentative="1">
      <w:start w:val="1"/>
      <w:numFmt w:val="lowerLetter"/>
      <w:lvlText w:val="%8."/>
      <w:lvlJc w:val="left"/>
      <w:pPr>
        <w:ind w:left="5820" w:hanging="360"/>
      </w:pPr>
    </w:lvl>
    <w:lvl w:ilvl="8" w:tplc="2000001B" w:tentative="1">
      <w:start w:val="1"/>
      <w:numFmt w:val="lowerRoman"/>
      <w:lvlText w:val="%9."/>
      <w:lvlJc w:val="right"/>
      <w:pPr>
        <w:ind w:left="6540" w:hanging="180"/>
      </w:pPr>
    </w:lvl>
  </w:abstractNum>
  <w:abstractNum w:abstractNumId="7" w15:restartNumberingAfterBreak="0">
    <w:nsid w:val="30DB103C"/>
    <w:multiLevelType w:val="hybridMultilevel"/>
    <w:tmpl w:val="68A4D978"/>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 w15:restartNumberingAfterBreak="0">
    <w:nsid w:val="3FDE7508"/>
    <w:multiLevelType w:val="hybridMultilevel"/>
    <w:tmpl w:val="AD0C1D52"/>
    <w:lvl w:ilvl="0" w:tplc="48569146">
      <w:start w:val="1"/>
      <w:numFmt w:val="lowerRoman"/>
      <w:lvlText w:val="%1)"/>
      <w:lvlJc w:val="left"/>
      <w:pPr>
        <w:ind w:left="1080" w:hanging="72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9" w15:restartNumberingAfterBreak="0">
    <w:nsid w:val="4674043D"/>
    <w:multiLevelType w:val="hybridMultilevel"/>
    <w:tmpl w:val="293425E8"/>
    <w:lvl w:ilvl="0" w:tplc="7DF81B36">
      <w:start w:val="1"/>
      <w:numFmt w:val="lowerRoman"/>
      <w:lvlText w:val="%1)"/>
      <w:lvlJc w:val="left"/>
      <w:pPr>
        <w:ind w:left="1860" w:hanging="720"/>
      </w:pPr>
      <w:rPr>
        <w:rFonts w:hint="default"/>
        <w:sz w:val="22"/>
        <w:u w:val="none"/>
      </w:r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10" w15:restartNumberingAfterBreak="0">
    <w:nsid w:val="51363A2B"/>
    <w:multiLevelType w:val="hybridMultilevel"/>
    <w:tmpl w:val="07F21760"/>
    <w:lvl w:ilvl="0" w:tplc="238AEA46">
      <w:start w:val="1"/>
      <w:numFmt w:val="decimal"/>
      <w:lvlText w:val="%1)"/>
      <w:lvlJc w:val="left"/>
      <w:pPr>
        <w:ind w:left="1170" w:hanging="360"/>
      </w:pPr>
      <w:rPr>
        <w:rFonts w:hint="default"/>
      </w:rPr>
    </w:lvl>
    <w:lvl w:ilvl="1" w:tplc="20000019" w:tentative="1">
      <w:start w:val="1"/>
      <w:numFmt w:val="lowerLetter"/>
      <w:lvlText w:val="%2."/>
      <w:lvlJc w:val="left"/>
      <w:pPr>
        <w:ind w:left="1890" w:hanging="360"/>
      </w:pPr>
    </w:lvl>
    <w:lvl w:ilvl="2" w:tplc="2000001B" w:tentative="1">
      <w:start w:val="1"/>
      <w:numFmt w:val="lowerRoman"/>
      <w:lvlText w:val="%3."/>
      <w:lvlJc w:val="right"/>
      <w:pPr>
        <w:ind w:left="2610" w:hanging="180"/>
      </w:pPr>
    </w:lvl>
    <w:lvl w:ilvl="3" w:tplc="2000000F" w:tentative="1">
      <w:start w:val="1"/>
      <w:numFmt w:val="decimal"/>
      <w:lvlText w:val="%4."/>
      <w:lvlJc w:val="left"/>
      <w:pPr>
        <w:ind w:left="3330" w:hanging="360"/>
      </w:pPr>
    </w:lvl>
    <w:lvl w:ilvl="4" w:tplc="20000019" w:tentative="1">
      <w:start w:val="1"/>
      <w:numFmt w:val="lowerLetter"/>
      <w:lvlText w:val="%5."/>
      <w:lvlJc w:val="left"/>
      <w:pPr>
        <w:ind w:left="4050" w:hanging="360"/>
      </w:pPr>
    </w:lvl>
    <w:lvl w:ilvl="5" w:tplc="2000001B" w:tentative="1">
      <w:start w:val="1"/>
      <w:numFmt w:val="lowerRoman"/>
      <w:lvlText w:val="%6."/>
      <w:lvlJc w:val="right"/>
      <w:pPr>
        <w:ind w:left="4770" w:hanging="180"/>
      </w:pPr>
    </w:lvl>
    <w:lvl w:ilvl="6" w:tplc="2000000F" w:tentative="1">
      <w:start w:val="1"/>
      <w:numFmt w:val="decimal"/>
      <w:lvlText w:val="%7."/>
      <w:lvlJc w:val="left"/>
      <w:pPr>
        <w:ind w:left="5490" w:hanging="360"/>
      </w:pPr>
    </w:lvl>
    <w:lvl w:ilvl="7" w:tplc="20000019" w:tentative="1">
      <w:start w:val="1"/>
      <w:numFmt w:val="lowerLetter"/>
      <w:lvlText w:val="%8."/>
      <w:lvlJc w:val="left"/>
      <w:pPr>
        <w:ind w:left="6210" w:hanging="360"/>
      </w:pPr>
    </w:lvl>
    <w:lvl w:ilvl="8" w:tplc="2000001B" w:tentative="1">
      <w:start w:val="1"/>
      <w:numFmt w:val="lowerRoman"/>
      <w:lvlText w:val="%9."/>
      <w:lvlJc w:val="right"/>
      <w:pPr>
        <w:ind w:left="6930" w:hanging="180"/>
      </w:pPr>
    </w:lvl>
  </w:abstractNum>
  <w:abstractNum w:abstractNumId="11" w15:restartNumberingAfterBreak="0">
    <w:nsid w:val="58ED56FD"/>
    <w:multiLevelType w:val="hybridMultilevel"/>
    <w:tmpl w:val="E76811AC"/>
    <w:lvl w:ilvl="0" w:tplc="DDB621C4">
      <w:start w:val="1"/>
      <w:numFmt w:val="lowerRoman"/>
      <w:lvlText w:val="%1)"/>
      <w:lvlJc w:val="left"/>
      <w:pPr>
        <w:ind w:left="1080" w:hanging="720"/>
      </w:pPr>
      <w:rPr>
        <w:rFonts w:hint="default"/>
        <w:sz w:val="22"/>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E54157E"/>
    <w:multiLevelType w:val="hybridMultilevel"/>
    <w:tmpl w:val="A900D04E"/>
    <w:lvl w:ilvl="0" w:tplc="66E4C6A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D610098"/>
    <w:multiLevelType w:val="hybridMultilevel"/>
    <w:tmpl w:val="91E22134"/>
    <w:lvl w:ilvl="0" w:tplc="BCC45F0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4813B4C"/>
    <w:multiLevelType w:val="hybridMultilevel"/>
    <w:tmpl w:val="DF3A3024"/>
    <w:lvl w:ilvl="0" w:tplc="3F54C494">
      <w:start w:val="1"/>
      <w:numFmt w:val="lowerRoman"/>
      <w:lvlText w:val="%1)"/>
      <w:lvlJc w:val="left"/>
      <w:pPr>
        <w:ind w:left="1140" w:hanging="720"/>
      </w:pPr>
      <w:rPr>
        <w:rFonts w:hint="default"/>
      </w:rPr>
    </w:lvl>
    <w:lvl w:ilvl="1" w:tplc="20000019" w:tentative="1">
      <w:start w:val="1"/>
      <w:numFmt w:val="lowerLetter"/>
      <w:lvlText w:val="%2."/>
      <w:lvlJc w:val="left"/>
      <w:pPr>
        <w:ind w:left="1500" w:hanging="360"/>
      </w:pPr>
    </w:lvl>
    <w:lvl w:ilvl="2" w:tplc="2000001B" w:tentative="1">
      <w:start w:val="1"/>
      <w:numFmt w:val="lowerRoman"/>
      <w:lvlText w:val="%3."/>
      <w:lvlJc w:val="right"/>
      <w:pPr>
        <w:ind w:left="2220" w:hanging="180"/>
      </w:pPr>
    </w:lvl>
    <w:lvl w:ilvl="3" w:tplc="2000000F" w:tentative="1">
      <w:start w:val="1"/>
      <w:numFmt w:val="decimal"/>
      <w:lvlText w:val="%4."/>
      <w:lvlJc w:val="left"/>
      <w:pPr>
        <w:ind w:left="2940" w:hanging="360"/>
      </w:pPr>
    </w:lvl>
    <w:lvl w:ilvl="4" w:tplc="20000019" w:tentative="1">
      <w:start w:val="1"/>
      <w:numFmt w:val="lowerLetter"/>
      <w:lvlText w:val="%5."/>
      <w:lvlJc w:val="left"/>
      <w:pPr>
        <w:ind w:left="3660" w:hanging="360"/>
      </w:pPr>
    </w:lvl>
    <w:lvl w:ilvl="5" w:tplc="2000001B" w:tentative="1">
      <w:start w:val="1"/>
      <w:numFmt w:val="lowerRoman"/>
      <w:lvlText w:val="%6."/>
      <w:lvlJc w:val="right"/>
      <w:pPr>
        <w:ind w:left="4380" w:hanging="180"/>
      </w:pPr>
    </w:lvl>
    <w:lvl w:ilvl="6" w:tplc="2000000F" w:tentative="1">
      <w:start w:val="1"/>
      <w:numFmt w:val="decimal"/>
      <w:lvlText w:val="%7."/>
      <w:lvlJc w:val="left"/>
      <w:pPr>
        <w:ind w:left="5100" w:hanging="360"/>
      </w:pPr>
    </w:lvl>
    <w:lvl w:ilvl="7" w:tplc="20000019" w:tentative="1">
      <w:start w:val="1"/>
      <w:numFmt w:val="lowerLetter"/>
      <w:lvlText w:val="%8."/>
      <w:lvlJc w:val="left"/>
      <w:pPr>
        <w:ind w:left="5820" w:hanging="360"/>
      </w:pPr>
    </w:lvl>
    <w:lvl w:ilvl="8" w:tplc="2000001B" w:tentative="1">
      <w:start w:val="1"/>
      <w:numFmt w:val="lowerRoman"/>
      <w:lvlText w:val="%9."/>
      <w:lvlJc w:val="right"/>
      <w:pPr>
        <w:ind w:left="6540" w:hanging="180"/>
      </w:pPr>
    </w:lvl>
  </w:abstractNum>
  <w:abstractNum w:abstractNumId="15" w15:restartNumberingAfterBreak="0">
    <w:nsid w:val="75951B78"/>
    <w:multiLevelType w:val="hybridMultilevel"/>
    <w:tmpl w:val="0A3AD452"/>
    <w:lvl w:ilvl="0" w:tplc="C6B821DA">
      <w:start w:val="1"/>
      <w:numFmt w:val="lowerRoman"/>
      <w:lvlText w:val="%1)"/>
      <w:lvlJc w:val="left"/>
      <w:pPr>
        <w:ind w:left="1080" w:hanging="72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13"/>
  </w:num>
  <w:num w:numId="2">
    <w:abstractNumId w:val="15"/>
  </w:num>
  <w:num w:numId="3">
    <w:abstractNumId w:val="3"/>
  </w:num>
  <w:num w:numId="4">
    <w:abstractNumId w:val="1"/>
  </w:num>
  <w:num w:numId="5">
    <w:abstractNumId w:val="0"/>
  </w:num>
  <w:num w:numId="6">
    <w:abstractNumId w:val="8"/>
  </w:num>
  <w:num w:numId="7">
    <w:abstractNumId w:val="6"/>
  </w:num>
  <w:num w:numId="8">
    <w:abstractNumId w:val="4"/>
  </w:num>
  <w:num w:numId="9">
    <w:abstractNumId w:val="14"/>
  </w:num>
  <w:num w:numId="10">
    <w:abstractNumId w:val="9"/>
  </w:num>
  <w:num w:numId="11">
    <w:abstractNumId w:val="11"/>
  </w:num>
  <w:num w:numId="12">
    <w:abstractNumId w:val="12"/>
  </w:num>
  <w:num w:numId="13">
    <w:abstractNumId w:val="5"/>
  </w:num>
  <w:num w:numId="14">
    <w:abstractNumId w:val="7"/>
  </w:num>
  <w:num w:numId="15">
    <w:abstractNumId w:val="10"/>
  </w:num>
  <w:num w:numId="16">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Joseph Schtein">
    <w15:presenceInfo w15:providerId="Windows Live" w15:userId="ba09354a1dfa113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TSxMDE3NDY2NDU0MzVS0lEKTi0uzszPAykwqQUApyv4sywAAAA="/>
  </w:docVars>
  <w:rsids>
    <w:rsidRoot w:val="008C33BB"/>
    <w:rsid w:val="00001E9A"/>
    <w:rsid w:val="000A1550"/>
    <w:rsid w:val="000A1D3A"/>
    <w:rsid w:val="000D116C"/>
    <w:rsid w:val="001A3DAA"/>
    <w:rsid w:val="00261FD5"/>
    <w:rsid w:val="00264786"/>
    <w:rsid w:val="002B1645"/>
    <w:rsid w:val="002B777D"/>
    <w:rsid w:val="002F5476"/>
    <w:rsid w:val="003564F1"/>
    <w:rsid w:val="0035703B"/>
    <w:rsid w:val="00361D8C"/>
    <w:rsid w:val="00367BA2"/>
    <w:rsid w:val="00422CBE"/>
    <w:rsid w:val="00454A72"/>
    <w:rsid w:val="004624C0"/>
    <w:rsid w:val="00513787"/>
    <w:rsid w:val="00565BD2"/>
    <w:rsid w:val="005D16D7"/>
    <w:rsid w:val="005F25E9"/>
    <w:rsid w:val="006608D9"/>
    <w:rsid w:val="0068775C"/>
    <w:rsid w:val="006954D0"/>
    <w:rsid w:val="006B2025"/>
    <w:rsid w:val="006B4924"/>
    <w:rsid w:val="00713A9D"/>
    <w:rsid w:val="007611D2"/>
    <w:rsid w:val="007906AB"/>
    <w:rsid w:val="00795E14"/>
    <w:rsid w:val="007B1E98"/>
    <w:rsid w:val="007C4528"/>
    <w:rsid w:val="00833027"/>
    <w:rsid w:val="00844DDA"/>
    <w:rsid w:val="008C33BB"/>
    <w:rsid w:val="00935629"/>
    <w:rsid w:val="00944FCC"/>
    <w:rsid w:val="00950466"/>
    <w:rsid w:val="00992730"/>
    <w:rsid w:val="00995DBA"/>
    <w:rsid w:val="009A6F98"/>
    <w:rsid w:val="009E1243"/>
    <w:rsid w:val="009F5DFE"/>
    <w:rsid w:val="00A6293B"/>
    <w:rsid w:val="00B01041"/>
    <w:rsid w:val="00B61DC9"/>
    <w:rsid w:val="00B87160"/>
    <w:rsid w:val="00BA3633"/>
    <w:rsid w:val="00BC154A"/>
    <w:rsid w:val="00C033C0"/>
    <w:rsid w:val="00C22919"/>
    <w:rsid w:val="00C231FA"/>
    <w:rsid w:val="00C60D41"/>
    <w:rsid w:val="00D12A35"/>
    <w:rsid w:val="00D429D1"/>
    <w:rsid w:val="00E13562"/>
    <w:rsid w:val="00E66039"/>
    <w:rsid w:val="00E85F92"/>
    <w:rsid w:val="00E9211E"/>
    <w:rsid w:val="00F04138"/>
    <w:rsid w:val="00F640F3"/>
    <w:rsid w:val="00FA5660"/>
    <w:rsid w:val="00FC76BE"/>
    <w:rsid w:val="00FE052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53C359"/>
  <w15:chartTrackingRefBased/>
  <w15:docId w15:val="{4228B6B8-D190-4738-A4F1-83F627A948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C154A"/>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7611D2"/>
    <w:pPr>
      <w:ind w:left="720"/>
      <w:contextualSpacing/>
    </w:pPr>
  </w:style>
  <w:style w:type="paragraph" w:styleId="Revision">
    <w:name w:val="Revision"/>
    <w:hidden/>
    <w:uiPriority w:val="99"/>
    <w:semiHidden/>
    <w:rsid w:val="00D12A35"/>
    <w:pPr>
      <w:spacing w:after="0" w:line="240" w:lineRule="auto"/>
    </w:pPr>
  </w:style>
  <w:style w:type="paragraph" w:styleId="BalloonText">
    <w:name w:val="Balloon Text"/>
    <w:basedOn w:val="Normal"/>
    <w:link w:val="BalloonTextChar"/>
    <w:uiPriority w:val="99"/>
    <w:semiHidden/>
    <w:unhideWhenUsed/>
    <w:rsid w:val="00D12A3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12A35"/>
    <w:rPr>
      <w:rFonts w:ascii="Segoe UI" w:hAnsi="Segoe UI" w:cs="Segoe UI"/>
      <w:sz w:val="18"/>
      <w:szCs w:val="18"/>
    </w:rPr>
  </w:style>
  <w:style w:type="character" w:styleId="Hyperlink">
    <w:name w:val="Hyperlink"/>
    <w:basedOn w:val="DefaultParagraphFont"/>
    <w:uiPriority w:val="99"/>
    <w:semiHidden/>
    <w:unhideWhenUsed/>
    <w:rsid w:val="00995DB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9122084">
      <w:bodyDiv w:val="1"/>
      <w:marLeft w:val="0"/>
      <w:marRight w:val="0"/>
      <w:marTop w:val="0"/>
      <w:marBottom w:val="0"/>
      <w:divBdr>
        <w:top w:val="none" w:sz="0" w:space="0" w:color="auto"/>
        <w:left w:val="none" w:sz="0" w:space="0" w:color="auto"/>
        <w:bottom w:val="none" w:sz="0" w:space="0" w:color="auto"/>
        <w:right w:val="none" w:sz="0" w:space="0" w:color="auto"/>
      </w:divBdr>
    </w:div>
    <w:div w:id="583801000">
      <w:bodyDiv w:val="1"/>
      <w:marLeft w:val="0"/>
      <w:marRight w:val="0"/>
      <w:marTop w:val="0"/>
      <w:marBottom w:val="0"/>
      <w:divBdr>
        <w:top w:val="none" w:sz="0" w:space="0" w:color="auto"/>
        <w:left w:val="none" w:sz="0" w:space="0" w:color="auto"/>
        <w:bottom w:val="none" w:sz="0" w:space="0" w:color="auto"/>
        <w:right w:val="none" w:sz="0" w:space="0" w:color="auto"/>
      </w:divBdr>
    </w:div>
    <w:div w:id="13283158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Polynomial_time" TargetMode="External"/><Relationship Id="rId13" Type="http://schemas.openxmlformats.org/officeDocument/2006/relationships/hyperlink" Target="https://en.wikipedia.org/wiki/Jen%C5%91_Egerv%C3%A1ry" TargetMode="External"/><Relationship Id="rId3" Type="http://schemas.openxmlformats.org/officeDocument/2006/relationships/settings" Target="settings.xml"/><Relationship Id="rId7" Type="http://schemas.openxmlformats.org/officeDocument/2006/relationships/hyperlink" Target="https://en.wikipedia.org/wiki/Assignment_problem" TargetMode="External"/><Relationship Id="rId12" Type="http://schemas.openxmlformats.org/officeDocument/2006/relationships/hyperlink" Target="https://en.wikipedia.org/wiki/D%C3%A9nes_K%C5%91nig"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en.wikipedia.org/wiki/Algorithm" TargetMode="External"/><Relationship Id="rId11" Type="http://schemas.openxmlformats.org/officeDocument/2006/relationships/hyperlink" Target="https://en.wikipedia.org/wiki/Hungary" TargetMode="External"/><Relationship Id="rId5" Type="http://schemas.openxmlformats.org/officeDocument/2006/relationships/hyperlink" Target="https://en.wikipedia.org/wiki/Combinatorial_optimization" TargetMode="External"/><Relationship Id="rId15" Type="http://schemas.microsoft.com/office/2011/relationships/people" Target="people.xml"/><Relationship Id="rId10" Type="http://schemas.openxmlformats.org/officeDocument/2006/relationships/hyperlink" Target="https://en.wikipedia.org/wiki/Harold_Kuhn" TargetMode="External"/><Relationship Id="rId4" Type="http://schemas.openxmlformats.org/officeDocument/2006/relationships/webSettings" Target="webSettings.xml"/><Relationship Id="rId9" Type="http://schemas.openxmlformats.org/officeDocument/2006/relationships/hyperlink" Target="https://en.wikipedia.org/wiki/Duality_(optimization)"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7</Pages>
  <Words>1858</Words>
  <Characters>10591</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Schtein</dc:creator>
  <cp:keywords/>
  <dc:description/>
  <cp:lastModifiedBy>Joseph Schtein</cp:lastModifiedBy>
  <cp:revision>10</cp:revision>
  <dcterms:created xsi:type="dcterms:W3CDTF">2020-11-18T14:54:00Z</dcterms:created>
  <dcterms:modified xsi:type="dcterms:W3CDTF">2020-11-18T15:58:00Z</dcterms:modified>
</cp:coreProperties>
</file>